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before="2" w:line="220" w:lineRule="exact"/>
      </w:pPr>
    </w:p>
    <w:p w:rsidR="001F7DD2" w:rsidRDefault="008443B8">
      <w:pPr>
        <w:spacing w:before="42"/>
        <w:ind w:left="112" w:right="7216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Abstract</w:t>
      </w: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before="5" w:line="260" w:lineRule="exact"/>
        <w:rPr>
          <w:sz w:val="26"/>
          <w:szCs w:val="26"/>
        </w:rPr>
      </w:pPr>
    </w:p>
    <w:p w:rsidR="001F7DD2" w:rsidRDefault="008443B8">
      <w:pPr>
        <w:pStyle w:val="BodyText"/>
        <w:spacing w:line="411" w:lineRule="auto"/>
        <w:ind w:right="109"/>
        <w:jc w:val="both"/>
      </w:pPr>
      <w:r>
        <w:rPr>
          <w:w w:val="110"/>
        </w:rPr>
        <w:t>Reaching</w:t>
      </w:r>
      <w:r>
        <w:rPr>
          <w:spacing w:val="10"/>
          <w:w w:val="110"/>
        </w:rPr>
        <w:t xml:space="preserve"> </w:t>
      </w:r>
      <w:r>
        <w:rPr>
          <w:w w:val="110"/>
        </w:rPr>
        <w:t>out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2"/>
          <w:w w:val="110"/>
        </w:rPr>
        <w:t>-</w:t>
      </w:r>
      <w:r>
        <w:rPr>
          <w:w w:val="110"/>
        </w:rPr>
        <w:t>scale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people</w:t>
      </w:r>
      <w:r>
        <w:rPr>
          <w:spacing w:val="10"/>
          <w:w w:val="110"/>
        </w:rPr>
        <w:t xml:space="preserve"> </w:t>
      </w:r>
      <w:r>
        <w:rPr>
          <w:w w:val="110"/>
        </w:rPr>
        <w:t>via</w:t>
      </w:r>
      <w:r>
        <w:rPr>
          <w:spacing w:val="10"/>
          <w:w w:val="110"/>
        </w:rPr>
        <w:t xml:space="preserve"> </w:t>
      </w:r>
      <w:ins w:id="0" w:author="Dalene" w:date="2013-07-31T08:31:00Z">
        <w:r w:rsidR="00A111BD">
          <w:rPr>
            <w:spacing w:val="10"/>
            <w:w w:val="110"/>
          </w:rPr>
          <w:t xml:space="preserve">the </w:t>
        </w:r>
      </w:ins>
      <w:r>
        <w:rPr>
          <w:w w:val="110"/>
        </w:rPr>
        <w:t>Internet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fast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cost</w:t>
      </w:r>
      <w:r>
        <w:rPr>
          <w:spacing w:val="10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ficient</w:t>
      </w:r>
      <w:r>
        <w:rPr>
          <w:spacing w:val="11"/>
          <w:w w:val="110"/>
        </w:rPr>
        <w:t xml:space="preserve"> </w:t>
      </w:r>
      <w:r>
        <w:rPr>
          <w:w w:val="110"/>
        </w:rPr>
        <w:t>way</w:t>
      </w:r>
      <w:r>
        <w:rPr>
          <w:spacing w:val="10"/>
          <w:w w:val="110"/>
        </w:rPr>
        <w:t xml:space="preserve"> </w:t>
      </w:r>
      <w:ins w:id="1" w:author="Dalene" w:date="2013-07-31T08:31:00Z">
        <w:r w:rsidR="00A111BD">
          <w:rPr>
            <w:spacing w:val="10"/>
            <w:w w:val="110"/>
          </w:rPr>
          <w:t xml:space="preserve">of communicating compared </w:t>
        </w:r>
      </w:ins>
      <w:del w:id="2" w:author="Dalene" w:date="2013-07-31T08:31:00Z">
        <w:r w:rsidDel="00A111BD">
          <w:rPr>
            <w:w w:val="110"/>
          </w:rPr>
          <w:delText>com-</w:delText>
        </w:r>
        <w:r w:rsidDel="00A111BD">
          <w:rPr>
            <w:w w:val="106"/>
          </w:rPr>
          <w:delText xml:space="preserve"> </w:delText>
        </w:r>
        <w:r w:rsidDel="00A111BD">
          <w:rPr>
            <w:w w:val="110"/>
          </w:rPr>
          <w:delText>pa</w:delText>
        </w:r>
        <w:r w:rsidDel="00A111BD">
          <w:rPr>
            <w:spacing w:val="-4"/>
            <w:w w:val="110"/>
          </w:rPr>
          <w:delText>r</w:delText>
        </w:r>
        <w:r w:rsidDel="00A111BD">
          <w:rPr>
            <w:w w:val="110"/>
          </w:rPr>
          <w:delText>ed</w:delText>
        </w:r>
        <w:r w:rsidDel="00A111BD">
          <w:rPr>
            <w:spacing w:val="-10"/>
            <w:w w:val="110"/>
          </w:rPr>
          <w:delText xml:space="preserve"> </w:delText>
        </w:r>
      </w:del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postal</w:t>
      </w:r>
      <w:r>
        <w:rPr>
          <w:spacing w:val="-9"/>
          <w:w w:val="110"/>
        </w:rPr>
        <w:t xml:space="preserve"> </w:t>
      </w:r>
      <w:r>
        <w:rPr>
          <w:w w:val="110"/>
        </w:rPr>
        <w:t>mail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teleph</w:t>
      </w:r>
      <w:r>
        <w:rPr>
          <w:spacing w:val="-1"/>
          <w:w w:val="110"/>
        </w:rPr>
        <w:t>o</w:t>
      </w:r>
      <w:r>
        <w:rPr>
          <w:w w:val="110"/>
        </w:rPr>
        <w:t>ne.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 xml:space="preserve"> </w:t>
      </w:r>
      <w:r>
        <w:rPr>
          <w:w w:val="110"/>
        </w:rPr>
        <w:t>email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ch,</w:t>
      </w:r>
      <w:r>
        <w:rPr>
          <w:w w:val="106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marketing,</w:t>
      </w:r>
      <w:r>
        <w:rPr>
          <w:spacing w:val="3"/>
          <w:w w:val="110"/>
        </w:rPr>
        <w:t xml:space="preserve"> </w:t>
      </w:r>
      <w:r>
        <w:rPr>
          <w:w w:val="110"/>
        </w:rPr>
        <w:t>customer</w:t>
      </w:r>
      <w:r>
        <w:rPr>
          <w:spacing w:val="3"/>
          <w:w w:val="110"/>
        </w:rPr>
        <w:t xml:space="preserve"> </w:t>
      </w:r>
      <w:r>
        <w:rPr>
          <w:w w:val="110"/>
        </w:rPr>
        <w:t>support,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collection</w:t>
      </w:r>
      <w:r>
        <w:rPr>
          <w:spacing w:val="2"/>
          <w:w w:val="110"/>
        </w:rPr>
        <w:t xml:space="preserve"> </w:t>
      </w:r>
      <w:r>
        <w:rPr>
          <w:w w:val="110"/>
        </w:rPr>
        <w:t>purposes.</w:t>
      </w:r>
      <w:r>
        <w:rPr>
          <w:spacing w:val="23"/>
          <w:w w:val="110"/>
        </w:rPr>
        <w:t xml:space="preserve"> </w:t>
      </w:r>
      <w:r>
        <w:rPr>
          <w:w w:val="110"/>
        </w:rPr>
        <w:t>Howe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getting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acceptable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 xml:space="preserve"> </w:t>
      </w:r>
      <w:r>
        <w:rPr>
          <w:w w:val="110"/>
        </w:rPr>
        <w:t>rate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del w:id="3" w:author="Dalene" w:date="2013-07-31T08:32:00Z">
        <w:r w:rsidDel="00A111BD">
          <w:rPr>
            <w:w w:val="110"/>
          </w:rPr>
          <w:delText>the</w:delText>
        </w:r>
        <w:r w:rsidDel="00A111BD">
          <w:rPr>
            <w:spacing w:val="-13"/>
            <w:w w:val="110"/>
          </w:rPr>
          <w:delText xml:space="preserve"> </w:delText>
        </w:r>
      </w:del>
      <w:ins w:id="4" w:author="Dalene" w:date="2013-07-31T08:32:00Z">
        <w:r w:rsidR="00A111BD">
          <w:rPr>
            <w:w w:val="110"/>
          </w:rPr>
          <w:t xml:space="preserve"> </w:t>
        </w:r>
        <w:r w:rsidR="00A111BD">
          <w:rPr>
            <w:spacing w:val="-13"/>
            <w:w w:val="110"/>
          </w:rPr>
          <w:t xml:space="preserve"> </w:t>
        </w:r>
      </w:ins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emails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the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ins w:id="5" w:author="Dalene" w:date="2013-07-31T08:32:00Z">
        <w:r w:rsidR="00A111BD">
          <w:rPr>
            <w:w w:val="110"/>
          </w:rPr>
          <w:t xml:space="preserve">'s </w:t>
        </w:r>
      </w:ins>
      <w:del w:id="6" w:author="Dalene" w:date="2013-07-31T08:32:00Z">
        <w:r w:rsidDel="00A111BD">
          <w:rPr>
            <w:w w:val="110"/>
          </w:rPr>
          <w:delText>s’</w:delText>
        </w:r>
      </w:del>
      <w:r>
        <w:rPr>
          <w:spacing w:val="-20"/>
          <w:w w:val="110"/>
        </w:rPr>
        <w:t xml:space="preserve"> </w:t>
      </w:r>
      <w:r>
        <w:rPr>
          <w:w w:val="110"/>
        </w:rPr>
        <w:t>side.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thesis</w:t>
      </w:r>
      <w:r>
        <w:rPr>
          <w:spacing w:val="-20"/>
          <w:w w:val="110"/>
        </w:rPr>
        <w:t xml:space="preserve"> </w:t>
      </w:r>
      <w:r>
        <w:rPr>
          <w:w w:val="110"/>
        </w:rPr>
        <w:t>investigates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</w:t>
      </w:r>
      <w:r>
        <w:rPr>
          <w:spacing w:val="-20"/>
          <w:w w:val="110"/>
        </w:rPr>
        <w:t xml:space="preserve"> </w:t>
      </w:r>
      <w:r>
        <w:rPr>
          <w:w w:val="110"/>
        </w:rPr>
        <w:t>system,</w:t>
      </w:r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20"/>
          <w:w w:val="110"/>
        </w:rPr>
        <w:t xml:space="preserve"> </w:t>
      </w:r>
      <w:r>
        <w:rPr>
          <w:w w:val="110"/>
        </w:rPr>
        <w:t>contribu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w w:val="107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rate</w:t>
      </w:r>
      <w:ins w:id="7" w:author="Dalene" w:date="2013-07-31T08:33:00Z">
        <w:r w:rsidR="00A111BD">
          <w:rPr>
            <w:spacing w:val="-4"/>
            <w:w w:val="110"/>
          </w:rPr>
          <w:t>,</w:t>
        </w:r>
      </w:ins>
      <w:del w:id="8" w:author="Dalene" w:date="2013-07-31T08:33:00Z">
        <w:r w:rsidDel="00A111BD">
          <w:rPr>
            <w:spacing w:val="-4"/>
            <w:w w:val="110"/>
          </w:rPr>
          <w:delText xml:space="preserve"> </w:delText>
        </w:r>
      </w:del>
      <w:r>
        <w:rPr>
          <w:w w:val="110"/>
        </w:rPr>
        <w:t>while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minimizing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den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4"/>
          <w:w w:val="110"/>
        </w:rPr>
        <w:t xml:space="preserve"> </w:t>
      </w:r>
      <w:r>
        <w:rPr>
          <w:w w:val="110"/>
        </w:rPr>
        <w:t>side.</w:t>
      </w: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before="13" w:line="220" w:lineRule="exact"/>
      </w:pPr>
    </w:p>
    <w:p w:rsidR="001F7DD2" w:rsidRDefault="008443B8">
      <w:pPr>
        <w:pStyle w:val="BodyText"/>
        <w:spacing w:line="411" w:lineRule="auto"/>
        <w:ind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achieve</w:t>
      </w:r>
      <w:r>
        <w:rPr>
          <w:spacing w:val="-13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const</w:t>
      </w:r>
      <w:r>
        <w:rPr>
          <w:spacing w:val="-2"/>
          <w:w w:val="110"/>
        </w:rPr>
        <w:t>r</w:t>
      </w:r>
      <w:r>
        <w:rPr>
          <w:w w:val="110"/>
        </w:rPr>
        <w:t>ucts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workflow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</w:t>
      </w:r>
      <w:r>
        <w:rPr>
          <w:w w:val="110"/>
        </w:rPr>
        <w:t>upporting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extract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in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proofErr w:type="spellEnd"/>
      <w:r>
        <w:rPr>
          <w:w w:val="110"/>
        </w:rPr>
        <w:t>-</w:t>
      </w:r>
      <w:r>
        <w:rPr>
          <w:w w:val="99"/>
        </w:rPr>
        <w:t xml:space="preserve"> </w:t>
      </w:r>
      <w:proofErr w:type="spellStart"/>
      <w:r>
        <w:rPr>
          <w:w w:val="110"/>
        </w:rPr>
        <w:t>mation</w:t>
      </w:r>
      <w:proofErr w:type="spellEnd"/>
      <w:r>
        <w:rPr>
          <w:w w:val="110"/>
        </w:rPr>
        <w:t>,</w:t>
      </w:r>
      <w:r>
        <w:rPr>
          <w:spacing w:val="2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3"/>
          <w:w w:val="110"/>
        </w:rPr>
        <w:t xml:space="preserve"> </w:t>
      </w:r>
      <w:ins w:id="9" w:author="Dalene" w:date="2013-07-31T08:33:00Z">
        <w:r w:rsidR="00A111BD">
          <w:rPr>
            <w:spacing w:val="23"/>
            <w:w w:val="110"/>
          </w:rPr>
          <w:t xml:space="preserve">a </w:t>
        </w:r>
      </w:ins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22"/>
          <w:w w:val="110"/>
        </w:rPr>
        <w:t xml:space="preserve"> </w:t>
      </w:r>
      <w:r>
        <w:rPr>
          <w:w w:val="110"/>
        </w:rPr>
        <w:t>ba</w:t>
      </w:r>
      <w:r>
        <w:rPr>
          <w:spacing w:val="-1"/>
          <w:w w:val="110"/>
        </w:rPr>
        <w:t>s</w:t>
      </w:r>
      <w:r>
        <w:rPr>
          <w:w w:val="110"/>
        </w:rPr>
        <w:t>ed</w:t>
      </w:r>
      <w:r>
        <w:rPr>
          <w:spacing w:val="22"/>
          <w:w w:val="110"/>
        </w:rPr>
        <w:t xml:space="preserve"> </w:t>
      </w:r>
      <w:r>
        <w:rPr>
          <w:w w:val="110"/>
        </w:rPr>
        <w:t>automated</w:t>
      </w:r>
      <w:r>
        <w:rPr>
          <w:spacing w:val="23"/>
          <w:w w:val="110"/>
        </w:rPr>
        <w:t xml:space="preserve"> </w:t>
      </w:r>
      <w:r>
        <w:rPr>
          <w:w w:val="110"/>
        </w:rPr>
        <w:t>decision</w:t>
      </w:r>
      <w:r>
        <w:rPr>
          <w:spacing w:val="22"/>
          <w:w w:val="110"/>
        </w:rPr>
        <w:t xml:space="preserve"> </w:t>
      </w:r>
      <w:r>
        <w:rPr>
          <w:w w:val="110"/>
        </w:rPr>
        <w:t>making</w:t>
      </w:r>
      <w:r>
        <w:rPr>
          <w:spacing w:val="22"/>
          <w:w w:val="110"/>
        </w:rPr>
        <w:t xml:space="preserve"> </w:t>
      </w:r>
      <w:r>
        <w:rPr>
          <w:w w:val="110"/>
        </w:rPr>
        <w:t>mechanism</w:t>
      </w:r>
      <w:r>
        <w:rPr>
          <w:spacing w:val="23"/>
          <w:w w:val="110"/>
        </w:rPr>
        <w:t xml:space="preserve"> </w:t>
      </w:r>
      <w:r>
        <w:rPr>
          <w:w w:val="110"/>
        </w:rPr>
        <w:t>on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ts’</w:t>
      </w:r>
      <w:r>
        <w:rPr>
          <w:w w:val="102"/>
        </w:rPr>
        <w:t xml:space="preserve"> </w:t>
      </w:r>
      <w:r>
        <w:rPr>
          <w:w w:val="110"/>
        </w:rPr>
        <w:t>emails,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proofErr w:type="spellStart"/>
      <w:ins w:id="10" w:author="Dalene" w:date="2013-07-31T08:33:00Z">
        <w:r w:rsidR="00A111BD">
          <w:rPr>
            <w:w w:val="110"/>
          </w:rPr>
          <w:t>personalises</w:t>
        </w:r>
        <w:proofErr w:type="spellEnd"/>
        <w:r w:rsidR="00A111BD">
          <w:rPr>
            <w:w w:val="110"/>
          </w:rPr>
          <w:t xml:space="preserve"> </w:t>
        </w:r>
      </w:ins>
      <w:del w:id="11" w:author="Dalene" w:date="2013-07-31T08:33:00Z">
        <w:r w:rsidDel="00A111BD">
          <w:rPr>
            <w:w w:val="110"/>
          </w:rPr>
          <w:delText>personalize</w:delText>
        </w:r>
      </w:del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content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emails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</w:t>
      </w:r>
      <w:ins w:id="12" w:author="Dalene" w:date="2013-07-31T08:34:00Z">
        <w:r w:rsidR="00A111BD">
          <w:rPr>
            <w:w w:val="110"/>
          </w:rPr>
          <w:t>'s</w:t>
        </w:r>
      </w:ins>
      <w:del w:id="13" w:author="Dalene" w:date="2013-07-31T08:33:00Z">
        <w:r w:rsidDel="00A111BD">
          <w:rPr>
            <w:w w:val="110"/>
          </w:rPr>
          <w:delText>s’</w:delText>
        </w:r>
      </w:del>
      <w:r>
        <w:rPr>
          <w:spacing w:val="37"/>
          <w:w w:val="110"/>
        </w:rPr>
        <w:t xml:space="preserve"> </w:t>
      </w:r>
      <w:r>
        <w:rPr>
          <w:w w:val="110"/>
        </w:rPr>
        <w:t>informa</w:t>
      </w:r>
      <w:r>
        <w:rPr>
          <w:spacing w:val="-1"/>
          <w:w w:val="110"/>
        </w:rPr>
        <w:t>t</w:t>
      </w:r>
      <w:r>
        <w:rPr>
          <w:w w:val="110"/>
        </w:rPr>
        <w:t>ion which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extracted</w:t>
      </w:r>
      <w:r>
        <w:rPr>
          <w:spacing w:val="2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earlier</w:t>
      </w:r>
      <w:r>
        <w:rPr>
          <w:spacing w:val="22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28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also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enable</w:t>
      </w:r>
      <w:r>
        <w:rPr>
          <w:spacing w:val="-4"/>
          <w:w w:val="110"/>
        </w:rPr>
        <w:t xml:space="preserve"> </w:t>
      </w:r>
      <w:r>
        <w:rPr>
          <w:w w:val="110"/>
        </w:rPr>
        <w:t>contribution</w:t>
      </w:r>
      <w:ins w:id="14" w:author="Dalene" w:date="2013-07-31T08:34:00Z">
        <w:r w:rsidR="00A111BD">
          <w:rPr>
            <w:w w:val="110"/>
          </w:rPr>
          <w:t>s</w:t>
        </w:r>
      </w:ins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4"/>
          <w:w w:val="110"/>
        </w:rPr>
        <w:t xml:space="preserve"> </w:t>
      </w:r>
      <w:ins w:id="15" w:author="Dalene" w:date="2013-07-31T08:34:00Z">
        <w:r w:rsidR="00A111BD">
          <w:rPr>
            <w:spacing w:val="-4"/>
            <w:w w:val="110"/>
          </w:rPr>
          <w:t xml:space="preserve">by assisting interaction </w:t>
        </w:r>
      </w:ins>
      <w:del w:id="16" w:author="Dalene" w:date="2013-07-31T08:34:00Z">
        <w:r w:rsidDel="00A111BD">
          <w:rPr>
            <w:w w:val="110"/>
          </w:rPr>
          <w:delText>as</w:delText>
        </w:r>
        <w:r w:rsidDel="00A111BD">
          <w:rPr>
            <w:spacing w:val="-3"/>
            <w:w w:val="110"/>
          </w:rPr>
          <w:delText xml:space="preserve"> </w:delText>
        </w:r>
        <w:r w:rsidDel="00A111BD">
          <w:rPr>
            <w:w w:val="110"/>
          </w:rPr>
          <w:delText>assistants</w:delText>
        </w:r>
        <w:r w:rsidDel="00A111BD">
          <w:rPr>
            <w:spacing w:val="-4"/>
            <w:w w:val="110"/>
          </w:rPr>
          <w:delText xml:space="preserve"> </w:delText>
        </w:r>
        <w:r w:rsidDel="00A111BD">
          <w:rPr>
            <w:w w:val="110"/>
          </w:rPr>
          <w:delText>to</w:delText>
        </w:r>
        <w:r w:rsidDel="00A111BD">
          <w:rPr>
            <w:spacing w:val="-4"/>
            <w:w w:val="110"/>
          </w:rPr>
          <w:delText xml:space="preserve"> </w:delText>
        </w:r>
        <w:r w:rsidDel="00A111BD">
          <w:rPr>
            <w:w w:val="110"/>
          </w:rPr>
          <w:delText>interact</w:delText>
        </w:r>
      </w:del>
      <w:ins w:id="17" w:author="Dalene" w:date="2013-07-31T08:34:00Z">
        <w:r w:rsidR="00A111BD">
          <w:rPr>
            <w:w w:val="110"/>
          </w:rPr>
          <w:t xml:space="preserve"> </w:t>
        </w:r>
      </w:ins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</w:t>
      </w:r>
      <w:r>
        <w:rPr>
          <w:spacing w:val="-1"/>
          <w:w w:val="110"/>
        </w:rPr>
        <w:t>k</w:t>
      </w:r>
      <w:r>
        <w:rPr>
          <w:w w:val="110"/>
        </w:rPr>
        <w:t>-</w:t>
      </w:r>
      <w:r>
        <w:rPr>
          <w:w w:val="99"/>
        </w:rPr>
        <w:t xml:space="preserve"> </w:t>
      </w:r>
      <w:r>
        <w:rPr>
          <w:w w:val="110"/>
        </w:rPr>
        <w:t>flow</w:t>
      </w:r>
      <w:r>
        <w:rPr>
          <w:spacing w:val="-19"/>
          <w:w w:val="110"/>
        </w:rPr>
        <w:t xml:space="preserve"> </w:t>
      </w:r>
      <w:r>
        <w:rPr>
          <w:w w:val="110"/>
        </w:rPr>
        <w:t>under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initial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work</w:t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ease</w:t>
      </w:r>
      <w:ins w:id="18" w:author="Dalene" w:date="2013-07-31T08:35:00Z">
        <w:r>
          <w:rPr>
            <w:w w:val="110"/>
          </w:rPr>
          <w:t xml:space="preserve"> the</w:t>
        </w:r>
      </w:ins>
      <w:r>
        <w:rPr>
          <w:spacing w:val="5"/>
          <w:w w:val="110"/>
        </w:rPr>
        <w:t xml:space="preserve"> </w:t>
      </w:r>
      <w:r>
        <w:rPr>
          <w:w w:val="110"/>
        </w:rPr>
        <w:t>individual’s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6"/>
          <w:w w:val="110"/>
        </w:rPr>
        <w:t xml:space="preserve"> </w:t>
      </w:r>
      <w:r>
        <w:rPr>
          <w:w w:val="110"/>
        </w:rPr>
        <w:t>email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43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del w:id="19" w:author="Dalene" w:date="2013-07-31T08:35:00Z">
        <w:r w:rsidDel="008443B8">
          <w:rPr>
            <w:w w:val="110"/>
          </w:rPr>
          <w:delText>be</w:delText>
        </w:r>
        <w:r w:rsidDel="008443B8">
          <w:rPr>
            <w:spacing w:val="5"/>
            <w:w w:val="110"/>
          </w:rPr>
          <w:delText xml:space="preserve"> </w:delText>
        </w:r>
      </w:del>
      <w:ins w:id="20" w:author="Dalene" w:date="2013-07-31T08:35:00Z">
        <w:r>
          <w:rPr>
            <w:w w:val="110"/>
          </w:rPr>
          <w:t xml:space="preserve"> </w:t>
        </w:r>
        <w:r>
          <w:rPr>
            <w:spacing w:val="5"/>
            <w:w w:val="110"/>
          </w:rPr>
          <w:t xml:space="preserve"> </w:t>
        </w:r>
      </w:ins>
      <w:r>
        <w:rPr>
          <w:w w:val="110"/>
        </w:rPr>
        <w:t>further</w:t>
      </w:r>
      <w:r>
        <w:rPr>
          <w:w w:val="113"/>
        </w:rPr>
        <w:t xml:space="preserve"> </w:t>
      </w:r>
      <w:ins w:id="21" w:author="Dalene" w:date="2013-07-31T08:35:00Z">
        <w:r>
          <w:rPr>
            <w:w w:val="113"/>
          </w:rPr>
          <w:t xml:space="preserve">be </w:t>
        </w:r>
      </w:ins>
      <w:r>
        <w:rPr>
          <w:w w:val="110"/>
        </w:rPr>
        <w:t>extended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enabling</w:t>
      </w:r>
      <w:r>
        <w:rPr>
          <w:spacing w:val="-9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contribute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phases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del w:id="22" w:author="Dalene" w:date="2013-07-31T08:38:00Z">
        <w:r w:rsidDel="00D239E3">
          <w:rPr>
            <w:w w:val="110"/>
          </w:rPr>
          <w:delText>comm</w:delText>
        </w:r>
        <w:r w:rsidDel="00D239E3">
          <w:rPr>
            <w:spacing w:val="-1"/>
            <w:w w:val="110"/>
          </w:rPr>
          <w:delText>u</w:delText>
        </w:r>
        <w:r w:rsidDel="00D239E3">
          <w:rPr>
            <w:w w:val="110"/>
          </w:rPr>
          <w:delText>ni-</w:delText>
        </w:r>
        <w:r w:rsidDel="00D239E3">
          <w:rPr>
            <w:w w:val="107"/>
          </w:rPr>
          <w:delText xml:space="preserve"> </w:delText>
        </w:r>
        <w:r w:rsidDel="00D239E3">
          <w:rPr>
            <w:w w:val="110"/>
          </w:rPr>
          <w:delText>cation</w:delText>
        </w:r>
        <w:r w:rsidDel="00D239E3">
          <w:rPr>
            <w:spacing w:val="-3"/>
            <w:w w:val="110"/>
          </w:rPr>
          <w:delText xml:space="preserve"> </w:delText>
        </w:r>
      </w:del>
      <w:ins w:id="23" w:author="Dalene" w:date="2013-07-31T08:38:00Z">
        <w:r w:rsidR="00D239E3">
          <w:rPr>
            <w:spacing w:val="-3"/>
            <w:w w:val="110"/>
          </w:rPr>
          <w:t xml:space="preserve"> communication </w:t>
        </w:r>
      </w:ins>
      <w:r>
        <w:rPr>
          <w:w w:val="110"/>
        </w:rPr>
        <w:t>flo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getting</w:t>
      </w:r>
      <w:r>
        <w:rPr>
          <w:spacing w:val="-3"/>
          <w:w w:val="110"/>
        </w:rPr>
        <w:t xml:space="preserve"> </w:t>
      </w:r>
      <w:r>
        <w:rPr>
          <w:w w:val="110"/>
        </w:rPr>
        <w:t>guidance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assistance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ins w:id="24" w:author="Dalene" w:date="2013-07-31T08:35:00Z">
        <w:r>
          <w:rPr>
            <w:w w:val="110"/>
          </w:rPr>
          <w:t xml:space="preserve"> is required.</w:t>
        </w:r>
      </w:ins>
      <w:r>
        <w:rPr>
          <w:spacing w:val="-2"/>
          <w:w w:val="110"/>
        </w:rPr>
        <w:t xml:space="preserve"> </w:t>
      </w:r>
      <w:del w:id="25" w:author="Dalene" w:date="2013-07-31T08:35:00Z">
        <w:r w:rsidDel="008443B8">
          <w:rPr>
            <w:spacing w:val="-4"/>
            <w:w w:val="110"/>
          </w:rPr>
          <w:delText>r</w:delText>
        </w:r>
        <w:r w:rsidDel="008443B8">
          <w:rPr>
            <w:w w:val="110"/>
          </w:rPr>
          <w:delText>equ</w:delText>
        </w:r>
        <w:r w:rsidDel="008443B8">
          <w:rPr>
            <w:spacing w:val="-1"/>
            <w:w w:val="110"/>
          </w:rPr>
          <w:delText>i</w:delText>
        </w:r>
        <w:r w:rsidDel="008443B8">
          <w:rPr>
            <w:spacing w:val="-4"/>
            <w:w w:val="110"/>
          </w:rPr>
          <w:delText>r</w:delText>
        </w:r>
        <w:r w:rsidDel="008443B8">
          <w:rPr>
            <w:w w:val="110"/>
          </w:rPr>
          <w:delText>es.</w:delText>
        </w:r>
      </w:del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before="7" w:line="260" w:lineRule="exact"/>
        <w:rPr>
          <w:sz w:val="26"/>
          <w:szCs w:val="26"/>
        </w:rPr>
      </w:pPr>
    </w:p>
    <w:p w:rsidR="001F7DD2" w:rsidRDefault="008443B8">
      <w:pPr>
        <w:pStyle w:val="BodyText"/>
        <w:spacing w:line="411" w:lineRule="auto"/>
        <w:ind w:right="109"/>
        <w:jc w:val="both"/>
      </w:pP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thesis</w:t>
      </w:r>
      <w:r>
        <w:rPr>
          <w:spacing w:val="5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 xml:space="preserve"> </w:t>
      </w:r>
      <w:r>
        <w:rPr>
          <w:w w:val="110"/>
        </w:rPr>
        <w:t>workflow</w:t>
      </w:r>
      <w:ins w:id="26" w:author="Dalene" w:date="2013-07-31T08:36:00Z">
        <w:r>
          <w:rPr>
            <w:w w:val="110"/>
          </w:rPr>
          <w:t>,</w:t>
        </w:r>
      </w:ins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possibility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del w:id="27" w:author="Dalene" w:date="2013-07-31T08:36:00Z">
        <w:r w:rsidDel="008443B8">
          <w:rPr>
            <w:w w:val="110"/>
          </w:rPr>
          <w:delText>an</w:delText>
        </w:r>
        <w:r w:rsidDel="008443B8">
          <w:rPr>
            <w:spacing w:val="5"/>
            <w:w w:val="110"/>
          </w:rPr>
          <w:delText xml:space="preserve"> </w:delText>
        </w:r>
      </w:del>
      <w:ins w:id="28" w:author="Dalene" w:date="2013-07-31T08:36:00Z">
        <w:r>
          <w:rPr>
            <w:w w:val="110"/>
          </w:rPr>
          <w:t xml:space="preserve"> </w:t>
        </w:r>
        <w:r>
          <w:rPr>
            <w:spacing w:val="5"/>
            <w:w w:val="110"/>
          </w:rPr>
          <w:t xml:space="preserve"> </w:t>
        </w:r>
      </w:ins>
      <w:r>
        <w:rPr>
          <w:w w:val="110"/>
        </w:rPr>
        <w:t>as-</w:t>
      </w:r>
      <w:r>
        <w:rPr>
          <w:w w:val="107"/>
        </w:rPr>
        <w:t xml:space="preserve"> </w:t>
      </w:r>
      <w:proofErr w:type="spellStart"/>
      <w:r>
        <w:rPr>
          <w:w w:val="110"/>
        </w:rPr>
        <w:t>sistant</w:t>
      </w:r>
      <w:proofErr w:type="spellEnd"/>
      <w:r>
        <w:rPr>
          <w:spacing w:val="20"/>
          <w:w w:val="110"/>
        </w:rPr>
        <w:t xml:space="preserve"> </w:t>
      </w:r>
      <w:r>
        <w:rPr>
          <w:w w:val="110"/>
        </w:rPr>
        <w:t>contribution,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mass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1"/>
          <w:w w:val="110"/>
        </w:rPr>
        <w:t xml:space="preserve"> </w:t>
      </w:r>
      <w:r>
        <w:rPr>
          <w:w w:val="110"/>
        </w:rPr>
        <w:t>achieved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21"/>
          <w:w w:val="110"/>
        </w:rPr>
        <w:t xml:space="preserve"> </w:t>
      </w:r>
      <w:r>
        <w:rPr>
          <w:w w:val="110"/>
        </w:rPr>
        <w:t>if</w:t>
      </w:r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w w:val="108"/>
        </w:rPr>
        <w:t xml:space="preserve"> </w:t>
      </w:r>
      <w:r>
        <w:rPr>
          <w:w w:val="110"/>
        </w:rPr>
        <w:t>individually</w:t>
      </w:r>
      <w:r>
        <w:rPr>
          <w:spacing w:val="4"/>
          <w:w w:val="110"/>
        </w:rPr>
        <w:t xml:space="preserve"> </w:t>
      </w:r>
      <w:r>
        <w:rPr>
          <w:w w:val="110"/>
        </w:rPr>
        <w:t>tailo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4"/>
          <w:w w:val="110"/>
        </w:rPr>
        <w:t xml:space="preserve"> </w:t>
      </w:r>
      <w:r>
        <w:rPr>
          <w:w w:val="110"/>
        </w:rPr>
        <w:t>contributes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high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4"/>
          <w:w w:val="110"/>
        </w:rPr>
        <w:t xml:space="preserve"> </w:t>
      </w:r>
      <w:r>
        <w:rPr>
          <w:w w:val="110"/>
        </w:rPr>
        <w:t>rates.</w:t>
      </w:r>
      <w:r>
        <w:rPr>
          <w:spacing w:val="36"/>
          <w:w w:val="110"/>
        </w:rPr>
        <w:t xml:space="preserve"> </w:t>
      </w:r>
      <w:ins w:id="29" w:author="Dalene" w:date="2013-07-31T08:37:00Z">
        <w:r>
          <w:rPr>
            <w:spacing w:val="36"/>
            <w:w w:val="110"/>
          </w:rPr>
          <w:t xml:space="preserve">Therefore </w:t>
        </w:r>
      </w:ins>
      <w:del w:id="30" w:author="Dalene" w:date="2013-07-31T08:37:00Z">
        <w:r w:rsidDel="008443B8">
          <w:rPr>
            <w:w w:val="110"/>
          </w:rPr>
          <w:delText>T</w:delText>
        </w:r>
        <w:r w:rsidDel="008443B8">
          <w:rPr>
            <w:spacing w:val="-2"/>
            <w:w w:val="110"/>
          </w:rPr>
          <w:delText>h</w:delText>
        </w:r>
        <w:r w:rsidDel="008443B8">
          <w:rPr>
            <w:w w:val="110"/>
          </w:rPr>
          <w:delText>e</w:delText>
        </w:r>
        <w:r w:rsidDel="008443B8">
          <w:rPr>
            <w:spacing w:val="-4"/>
            <w:w w:val="110"/>
          </w:rPr>
          <w:delText>r</w:delText>
        </w:r>
        <w:r w:rsidDel="008443B8">
          <w:rPr>
            <w:w w:val="110"/>
          </w:rPr>
          <w:delText>e-</w:delText>
        </w:r>
        <w:r w:rsidDel="008443B8">
          <w:rPr>
            <w:w w:val="103"/>
          </w:rPr>
          <w:delText xml:space="preserve"> </w:delText>
        </w:r>
        <w:r w:rsidDel="008443B8">
          <w:rPr>
            <w:w w:val="110"/>
          </w:rPr>
          <w:delText>fo</w:delText>
        </w:r>
        <w:r w:rsidDel="008443B8">
          <w:rPr>
            <w:spacing w:val="-5"/>
            <w:w w:val="110"/>
          </w:rPr>
          <w:delText>r</w:delText>
        </w:r>
        <w:r w:rsidDel="008443B8">
          <w:rPr>
            <w:w w:val="110"/>
          </w:rPr>
          <w:delText>e</w:delText>
        </w:r>
      </w:del>
      <w:ins w:id="31" w:author="Dalene" w:date="2013-07-31T08:37:00Z">
        <w:r>
          <w:rPr>
            <w:w w:val="110"/>
          </w:rPr>
          <w:t xml:space="preserve"> </w:t>
        </w:r>
      </w:ins>
      <w:r>
        <w:rPr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while</w:t>
      </w:r>
      <w:r>
        <w:rPr>
          <w:spacing w:val="-16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minimizes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emails,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maximizes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scale</w:t>
      </w:r>
      <w:r>
        <w:rPr>
          <w:spacing w:val="-16"/>
          <w:w w:val="110"/>
        </w:rPr>
        <w:t xml:space="preserve"> </w:t>
      </w:r>
      <w:del w:id="32" w:author="Dalene" w:date="2013-07-31T08:37:00Z">
        <w:r w:rsidDel="008443B8">
          <w:rPr>
            <w:w w:val="110"/>
          </w:rPr>
          <w:delText>on</w:delText>
        </w:r>
        <w:r w:rsidDel="008443B8">
          <w:rPr>
            <w:spacing w:val="-16"/>
            <w:w w:val="110"/>
          </w:rPr>
          <w:delText xml:space="preserve"> </w:delText>
        </w:r>
      </w:del>
      <w:ins w:id="33" w:author="Dalene" w:date="2013-07-31T08:37:00Z">
        <w:r>
          <w:rPr>
            <w:w w:val="110"/>
          </w:rPr>
          <w:t xml:space="preserve"> of </w:t>
        </w:r>
        <w:r>
          <w:rPr>
            <w:spacing w:val="-16"/>
            <w:w w:val="110"/>
          </w:rPr>
          <w:t xml:space="preserve"> </w:t>
        </w:r>
      </w:ins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people communicated</w:t>
      </w:r>
      <w:r>
        <w:rPr>
          <w:spacing w:val="-1"/>
          <w:w w:val="110"/>
        </w:rPr>
        <w:t xml:space="preserve"> </w:t>
      </w:r>
      <w:r>
        <w:rPr>
          <w:w w:val="110"/>
        </w:rPr>
        <w:t>to.</w:t>
      </w: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line="200" w:lineRule="exact"/>
        <w:rPr>
          <w:sz w:val="20"/>
          <w:szCs w:val="20"/>
        </w:rPr>
      </w:pPr>
    </w:p>
    <w:p w:rsidR="001F7DD2" w:rsidRDefault="001F7DD2">
      <w:pPr>
        <w:spacing w:before="8" w:line="240" w:lineRule="exact"/>
        <w:rPr>
          <w:sz w:val="24"/>
          <w:szCs w:val="24"/>
        </w:rPr>
      </w:pPr>
    </w:p>
    <w:p w:rsidR="001F7DD2" w:rsidRDefault="008443B8">
      <w:pPr>
        <w:pStyle w:val="BodyText"/>
        <w:ind w:left="0" w:right="109"/>
        <w:jc w:val="right"/>
      </w:pPr>
      <w:r>
        <w:rPr>
          <w:w w:val="105"/>
        </w:rPr>
        <w:t>vii</w:t>
      </w:r>
    </w:p>
    <w:sectPr w:rsidR="001F7DD2" w:rsidSect="001F7DD2">
      <w:type w:val="continuous"/>
      <w:pgSz w:w="11906" w:h="16840"/>
      <w:pgMar w:top="1560" w:right="162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trackRevisions/>
  <w:defaultTabStop w:val="720"/>
  <w:drawingGridHorizontalSpacing w:val="110"/>
  <w:displayHorizontalDrawingGridEvery w:val="2"/>
  <w:characterSpacingControl w:val="doNotCompress"/>
  <w:compat>
    <w:ulTrailSpace/>
  </w:compat>
  <w:rsids>
    <w:rsidRoot w:val="001F7DD2"/>
    <w:rsid w:val="001F7DD2"/>
    <w:rsid w:val="008443B8"/>
    <w:rsid w:val="00A06BDF"/>
    <w:rsid w:val="00A111BD"/>
    <w:rsid w:val="00D2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7DD2"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1F7DD2"/>
  </w:style>
  <w:style w:type="paragraph" w:customStyle="1" w:styleId="TableParagraph">
    <w:name w:val="Table Paragraph"/>
    <w:basedOn w:val="Normal"/>
    <w:uiPriority w:val="1"/>
    <w:qFormat/>
    <w:rsid w:val="001F7DD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Dalene</cp:lastModifiedBy>
  <cp:revision>3</cp:revision>
  <dcterms:created xsi:type="dcterms:W3CDTF">2013-07-28T00:20:00Z</dcterms:created>
  <dcterms:modified xsi:type="dcterms:W3CDTF">2013-07-31T06:38:00Z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2013-07-28T00:00:00Z</vt:filetime>
  </property>
  <property fmtid="{D5CDD505-2E9C-101B-9397-08002B2CF9AE}" pid="3" name="LastSaved">
    <vt:filetime>2013-07-27T00:00:00Z</vt:filetime>
  </property>
</Properties>
</file>