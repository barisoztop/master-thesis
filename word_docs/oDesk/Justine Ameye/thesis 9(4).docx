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before="2" w:line="220" w:lineRule="exact"/>
      </w:pPr>
    </w:p>
    <w:p w:rsidR="00FD7714" w:rsidRDefault="001C155F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before="5" w:line="260" w:lineRule="exact"/>
        <w:rPr>
          <w:sz w:val="26"/>
          <w:szCs w:val="26"/>
        </w:rPr>
      </w:pPr>
    </w:p>
    <w:p w:rsidR="00FD7714" w:rsidRDefault="001C155F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del w:id="0" w:author="Ameye, Justine" w:date="2013-07-30T12:27:00Z">
        <w:r w:rsidDel="00171FC4">
          <w:rPr>
            <w:w w:val="110"/>
          </w:rPr>
          <w:delText>out</w:delText>
        </w:r>
        <w:r w:rsidDel="00171FC4">
          <w:rPr>
            <w:spacing w:val="10"/>
            <w:w w:val="110"/>
          </w:rPr>
          <w:delText xml:space="preserve"> </w:delText>
        </w:r>
      </w:del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commentRangeStart w:id="1"/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commentRangeEnd w:id="1"/>
      <w:r w:rsidR="00171FC4">
        <w:rPr>
          <w:rStyle w:val="CommentReference"/>
          <w:rFonts w:asciiTheme="minorHAnsi" w:eastAsiaTheme="minorHAnsi" w:hAnsiTheme="minorHAnsi"/>
        </w:rPr>
        <w:commentReference w:id="1"/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commentRangeStart w:id="3"/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com-</w:t>
      </w:r>
      <w:r>
        <w:rPr>
          <w:w w:val="106"/>
        </w:rPr>
        <w:t xml:space="preserve"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commentRangeEnd w:id="3"/>
      <w:r w:rsidR="00171FC4">
        <w:rPr>
          <w:rStyle w:val="CommentReference"/>
          <w:rFonts w:asciiTheme="minorHAnsi" w:eastAsiaTheme="minorHAnsi" w:hAnsiTheme="minorHAnsi"/>
        </w:rPr>
        <w:commentReference w:id="3"/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del w:id="4" w:author="Ameye, Justine" w:date="2013-07-30T12:27:00Z">
        <w:r w:rsidDel="00171FC4">
          <w:rPr>
            <w:w w:val="110"/>
          </w:rPr>
          <w:delText>The</w:delText>
        </w:r>
        <w:r w:rsidDel="00171FC4">
          <w:rPr>
            <w:spacing w:val="-5"/>
            <w:w w:val="110"/>
          </w:rPr>
          <w:delText>r</w:delText>
        </w:r>
        <w:r w:rsidDel="00171FC4">
          <w:rPr>
            <w:w w:val="110"/>
          </w:rPr>
          <w:delText>efo</w:delText>
        </w:r>
        <w:r w:rsidDel="00171FC4">
          <w:rPr>
            <w:spacing w:val="-5"/>
            <w:w w:val="110"/>
          </w:rPr>
          <w:delText>r</w:delText>
        </w:r>
        <w:r w:rsidDel="00171FC4">
          <w:rPr>
            <w:w w:val="110"/>
          </w:rPr>
          <w:delText>e,</w:delText>
        </w:r>
        <w:r w:rsidDel="00171FC4">
          <w:rPr>
            <w:spacing w:val="-9"/>
            <w:w w:val="110"/>
          </w:rPr>
          <w:delText xml:space="preserve"> </w:delText>
        </w:r>
        <w:r w:rsidDel="00171FC4">
          <w:rPr>
            <w:w w:val="110"/>
          </w:rPr>
          <w:delText>email</w:delText>
        </w:r>
        <w:r w:rsidDel="00171FC4">
          <w:rPr>
            <w:spacing w:val="-10"/>
            <w:w w:val="110"/>
          </w:rPr>
          <w:delText xml:space="preserve"> </w:delText>
        </w:r>
      </w:del>
      <w:ins w:id="5" w:author="Ameye, Justine" w:date="2013-07-30T12:27:00Z">
        <w:r w:rsidR="00171FC4">
          <w:rPr>
            <w:w w:val="110"/>
          </w:rPr>
          <w:t>E</w:t>
        </w:r>
        <w:r w:rsidR="00171FC4">
          <w:rPr>
            <w:w w:val="110"/>
          </w:rPr>
          <w:t>mail</w:t>
        </w:r>
        <w:r w:rsidR="00171FC4">
          <w:rPr>
            <w:spacing w:val="-10"/>
            <w:w w:val="110"/>
          </w:rPr>
          <w:t xml:space="preserve"> </w:t>
        </w:r>
      </w:ins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del w:id="6" w:author="Ameye, Justine" w:date="2013-07-30T12:27:00Z">
        <w:r w:rsidDel="00171FC4">
          <w:rPr>
            <w:w w:val="110"/>
          </w:rPr>
          <w:delText>Howe</w:delText>
        </w:r>
        <w:r w:rsidDel="00171FC4">
          <w:rPr>
            <w:spacing w:val="-1"/>
            <w:w w:val="110"/>
          </w:rPr>
          <w:delText>v</w:delText>
        </w:r>
        <w:r w:rsidDel="00171FC4">
          <w:rPr>
            <w:w w:val="110"/>
          </w:rPr>
          <w:delText>e</w:delText>
        </w:r>
        <w:r w:rsidDel="00171FC4">
          <w:rPr>
            <w:spacing w:val="-17"/>
            <w:w w:val="110"/>
          </w:rPr>
          <w:delText>r</w:delText>
        </w:r>
        <w:r w:rsidDel="00171FC4">
          <w:rPr>
            <w:w w:val="110"/>
          </w:rPr>
          <w:delText>,</w:delText>
        </w:r>
        <w:r w:rsidDel="00171FC4">
          <w:rPr>
            <w:w w:val="99"/>
          </w:rPr>
          <w:delText xml:space="preserve"> </w:delText>
        </w:r>
        <w:r w:rsidDel="00171FC4">
          <w:rPr>
            <w:w w:val="110"/>
          </w:rPr>
          <w:delText>getting</w:delText>
        </w:r>
        <w:r w:rsidDel="00171FC4">
          <w:rPr>
            <w:spacing w:val="-13"/>
            <w:w w:val="110"/>
          </w:rPr>
          <w:delText xml:space="preserve"> </w:delText>
        </w:r>
      </w:del>
      <w:ins w:id="7" w:author="Ameye, Justine" w:date="2013-07-30T12:27:00Z">
        <w:r w:rsidR="00171FC4">
          <w:rPr>
            <w:w w:val="110"/>
          </w:rPr>
          <w:t>G</w:t>
        </w:r>
        <w:r w:rsidR="00171FC4">
          <w:rPr>
            <w:w w:val="110"/>
          </w:rPr>
          <w:t>etting</w:t>
        </w:r>
        <w:r w:rsidR="00171FC4">
          <w:rPr>
            <w:spacing w:val="-13"/>
            <w:w w:val="110"/>
          </w:rPr>
          <w:t xml:space="preserve"> </w:t>
        </w:r>
      </w:ins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commentRangeStart w:id="8"/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commentRangeEnd w:id="8"/>
      <w:r w:rsidR="00171FC4">
        <w:rPr>
          <w:rStyle w:val="CommentReference"/>
          <w:rFonts w:asciiTheme="minorHAnsi" w:eastAsiaTheme="minorHAnsi" w:hAnsiTheme="minorHAnsi"/>
        </w:rPr>
        <w:commentReference w:id="8"/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del w:id="9" w:author="Ameye, Justine" w:date="2013-07-30T12:28:00Z">
        <w:r w:rsidDel="00171FC4">
          <w:rPr>
            <w:w w:val="110"/>
          </w:rPr>
          <w:delText>’</w:delText>
        </w:r>
        <w:r w:rsidDel="00171FC4">
          <w:rPr>
            <w:spacing w:val="-20"/>
            <w:w w:val="110"/>
          </w:rPr>
          <w:delText xml:space="preserve"> </w:delText>
        </w:r>
        <w:r w:rsidDel="00171FC4">
          <w:rPr>
            <w:w w:val="110"/>
          </w:rPr>
          <w:delText>side</w:delText>
        </w:r>
      </w:del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del w:id="10" w:author="Ameye, Justine" w:date="2013-07-30T12:28:00Z">
        <w:r w:rsidDel="00171FC4">
          <w:rPr>
            <w:w w:val="110"/>
          </w:rPr>
          <w:delText>,</w:delText>
        </w:r>
      </w:del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del w:id="11" w:author="Ameye, Justine" w:date="2013-07-30T12:28:00Z">
        <w:r w:rsidDel="00171FC4">
          <w:rPr>
            <w:w w:val="110"/>
          </w:rPr>
          <w:delText>’</w:delText>
        </w:r>
        <w:r w:rsidDel="00171FC4">
          <w:rPr>
            <w:spacing w:val="-4"/>
            <w:w w:val="110"/>
          </w:rPr>
          <w:delText xml:space="preserve"> </w:delText>
        </w:r>
        <w:r w:rsidDel="00171FC4">
          <w:rPr>
            <w:w w:val="110"/>
          </w:rPr>
          <w:delText>side</w:delText>
        </w:r>
      </w:del>
      <w:r>
        <w:rPr>
          <w:w w:val="110"/>
        </w:rPr>
        <w:t>.</w:t>
      </w: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before="13" w:line="220" w:lineRule="exact"/>
      </w:pPr>
    </w:p>
    <w:p w:rsidR="00FD7714" w:rsidRDefault="001C155F">
      <w:pPr>
        <w:pStyle w:val="BodyText"/>
        <w:spacing w:line="411" w:lineRule="auto"/>
        <w:ind w:right="109"/>
        <w:jc w:val="both"/>
      </w:pPr>
      <w:del w:id="12" w:author="Ameye, Justine" w:date="2013-07-30T12:29:00Z">
        <w:r w:rsidDel="00171FC4">
          <w:rPr>
            <w:spacing w:val="-24"/>
            <w:w w:val="110"/>
          </w:rPr>
          <w:delText>T</w:delText>
        </w:r>
        <w:r w:rsidDel="00171FC4">
          <w:rPr>
            <w:w w:val="110"/>
          </w:rPr>
          <w:delText>o</w:delText>
        </w:r>
        <w:r w:rsidDel="00171FC4">
          <w:rPr>
            <w:spacing w:val="-14"/>
            <w:w w:val="110"/>
          </w:rPr>
          <w:delText xml:space="preserve"> </w:delText>
        </w:r>
        <w:r w:rsidDel="00171FC4">
          <w:rPr>
            <w:w w:val="110"/>
          </w:rPr>
          <w:delText>achieve</w:delText>
        </w:r>
        <w:r w:rsidDel="00171FC4">
          <w:rPr>
            <w:spacing w:val="-13"/>
            <w:w w:val="110"/>
          </w:rPr>
          <w:delText xml:space="preserve"> </w:delText>
        </w:r>
        <w:r w:rsidDel="00171FC4">
          <w:rPr>
            <w:w w:val="110"/>
          </w:rPr>
          <w:delText>this,</w:delText>
        </w:r>
        <w:r w:rsidDel="00171FC4">
          <w:rPr>
            <w:spacing w:val="-12"/>
            <w:w w:val="110"/>
          </w:rPr>
          <w:delText xml:space="preserve"> </w:delText>
        </w:r>
        <w:r w:rsidDel="00171FC4">
          <w:rPr>
            <w:w w:val="110"/>
          </w:rPr>
          <w:delText>the</w:delText>
        </w:r>
        <w:r w:rsidDel="00171FC4">
          <w:rPr>
            <w:spacing w:val="-13"/>
            <w:w w:val="110"/>
          </w:rPr>
          <w:delText xml:space="preserve"> </w:delText>
        </w:r>
      </w:del>
      <w:ins w:id="13" w:author="Ameye, Justine" w:date="2013-07-30T12:29:00Z">
        <w:r w:rsidR="00171FC4">
          <w:rPr>
            <w:w w:val="110"/>
          </w:rPr>
          <w:t>T</w:t>
        </w:r>
        <w:r w:rsidR="00171FC4">
          <w:rPr>
            <w:w w:val="110"/>
          </w:rPr>
          <w:t>he</w:t>
        </w:r>
        <w:r w:rsidR="00171FC4">
          <w:rPr>
            <w:spacing w:val="-13"/>
            <w:w w:val="110"/>
          </w:rPr>
          <w:t xml:space="preserve"> </w:t>
        </w:r>
      </w:ins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commentRangeStart w:id="14"/>
      <w:r>
        <w:rPr>
          <w:w w:val="110"/>
        </w:rPr>
        <w:t>workflow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</w:t>
      </w:r>
      <w:r>
        <w:rPr>
          <w:w w:val="110"/>
        </w:rPr>
        <w:t>upporting</w:t>
      </w:r>
      <w:r>
        <w:rPr>
          <w:spacing w:val="-13"/>
          <w:w w:val="110"/>
        </w:rPr>
        <w:t xml:space="preserve"> </w:t>
      </w:r>
      <w:commentRangeEnd w:id="14"/>
      <w:r w:rsidR="00171FC4">
        <w:rPr>
          <w:rStyle w:val="CommentReference"/>
          <w:rFonts w:asciiTheme="minorHAnsi" w:eastAsiaTheme="minorHAnsi" w:hAnsiTheme="minorHAnsi"/>
        </w:rPr>
        <w:commentReference w:id="14"/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del w:id="15" w:author="Ameye, Justine" w:date="2013-07-30T12:29:00Z">
        <w:r w:rsidDel="00171FC4">
          <w:rPr>
            <w:w w:val="110"/>
          </w:rPr>
          <w:delText>-</w:delText>
        </w:r>
        <w:r w:rsidDel="00171FC4">
          <w:rPr>
            <w:w w:val="99"/>
          </w:rPr>
          <w:delText xml:space="preserve"> </w:delText>
        </w:r>
      </w:del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commentRangeStart w:id="16"/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commentRangeEnd w:id="16"/>
      <w:r w:rsidR="00171FC4">
        <w:rPr>
          <w:rStyle w:val="CommentReference"/>
          <w:rFonts w:asciiTheme="minorHAnsi" w:eastAsiaTheme="minorHAnsi" w:hAnsiTheme="minorHAnsi"/>
        </w:rPr>
        <w:commentReference w:id="16"/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 xml:space="preserve"> 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r>
        <w:rPr>
          <w:spacing w:val="22"/>
          <w:w w:val="110"/>
        </w:rPr>
        <w:t xml:space="preserve"> </w:t>
      </w:r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commentRangeStart w:id="17"/>
      <w:r>
        <w:rPr>
          <w:w w:val="110"/>
        </w:rPr>
        <w:t>on</w:t>
      </w:r>
      <w:commentRangeEnd w:id="17"/>
      <w:r w:rsidR="00171FC4">
        <w:rPr>
          <w:rStyle w:val="CommentReference"/>
          <w:rFonts w:asciiTheme="minorHAnsi" w:eastAsiaTheme="minorHAnsi" w:hAnsiTheme="minorHAnsi"/>
        </w:rPr>
        <w:commentReference w:id="17"/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</w:t>
      </w:r>
      <w:r>
        <w:rPr>
          <w:w w:val="110"/>
        </w:rPr>
        <w:t xml:space="preserve"> </w:t>
      </w:r>
      <w:del w:id="18" w:author="Ameye, Justine" w:date="2013-07-30T12:40:00Z">
        <w:r w:rsidDel="001C155F">
          <w:rPr>
            <w:w w:val="110"/>
          </w:rPr>
          <w:delText>which</w:delText>
        </w:r>
        <w:r w:rsidDel="001C155F">
          <w:rPr>
            <w:spacing w:val="21"/>
            <w:w w:val="110"/>
          </w:rPr>
          <w:delText xml:space="preserve"> </w:delText>
        </w:r>
        <w:r w:rsidDel="001C155F">
          <w:rPr>
            <w:w w:val="110"/>
          </w:rPr>
          <w:delText>is</w:delText>
        </w:r>
      </w:del>
      <w:ins w:id="19" w:author="Ameye, Justine" w:date="2013-07-30T12:40:00Z">
        <w:r>
          <w:rPr>
            <w:w w:val="110"/>
          </w:rPr>
          <w:t>that can be</w:t>
        </w:r>
      </w:ins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del w:id="20" w:author="Ameye, Justine" w:date="2013-07-30T12:40:00Z">
        <w:r w:rsidDel="001C155F">
          <w:rPr>
            <w:w w:val="110"/>
          </w:rPr>
          <w:delText>the</w:delText>
        </w:r>
        <w:r w:rsidDel="001C155F">
          <w:rPr>
            <w:spacing w:val="21"/>
            <w:w w:val="110"/>
          </w:rPr>
          <w:delText xml:space="preserve"> </w:delText>
        </w:r>
      </w:del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del w:id="21" w:author="Ameye, Justine" w:date="2013-07-30T12:40:00Z">
        <w:r w:rsidDel="001C155F">
          <w:rPr>
            <w:w w:val="110"/>
          </w:rPr>
          <w:delText>state</w:delText>
        </w:r>
        <w:r w:rsidDel="001C155F">
          <w:rPr>
            <w:spacing w:val="22"/>
            <w:w w:val="110"/>
          </w:rPr>
          <w:delText xml:space="preserve"> </w:delText>
        </w:r>
        <w:r w:rsidDel="001C155F">
          <w:rPr>
            <w:w w:val="110"/>
          </w:rPr>
          <w:delText>or</w:delText>
        </w:r>
        <w:r w:rsidDel="001C155F">
          <w:rPr>
            <w:spacing w:val="22"/>
            <w:w w:val="110"/>
          </w:rPr>
          <w:delText xml:space="preserve"> </w:delText>
        </w:r>
        <w:r w:rsidDel="001C155F">
          <w:rPr>
            <w:w w:val="110"/>
          </w:rPr>
          <w:delText>earlier</w:delText>
        </w:r>
        <w:r w:rsidDel="001C155F">
          <w:rPr>
            <w:spacing w:val="22"/>
            <w:w w:val="110"/>
          </w:rPr>
          <w:delText xml:space="preserve"> </w:delText>
        </w:r>
        <w:r w:rsidDel="001C155F">
          <w:rPr>
            <w:w w:val="110"/>
          </w:rPr>
          <w:delText>conversations</w:delText>
        </w:r>
      </w:del>
      <w:ins w:id="22" w:author="Ameye, Justine" w:date="2013-07-30T12:40:00Z">
        <w:r>
          <w:rPr>
            <w:w w:val="110"/>
          </w:rPr>
          <w:t xml:space="preserve"> or previous correspondence</w:t>
        </w:r>
      </w:ins>
      <w:r>
        <w:rPr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commentRangeStart w:id="23"/>
      <w:r>
        <w:rPr>
          <w:spacing w:val="-4"/>
          <w:w w:val="110"/>
        </w:rPr>
        <w:t xml:space="preserve"> </w:t>
      </w:r>
      <w:commentRangeEnd w:id="23"/>
      <w:r w:rsidR="00171FC4">
        <w:rPr>
          <w:rStyle w:val="CommentReference"/>
          <w:rFonts w:asciiTheme="minorHAnsi" w:eastAsiaTheme="minorHAnsi" w:hAnsiTheme="minorHAnsi"/>
        </w:rPr>
        <w:commentReference w:id="23"/>
      </w:r>
      <w:r>
        <w:rPr>
          <w:w w:val="110"/>
        </w:rPr>
        <w:t>contribution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commentRangeStart w:id="24"/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commentRangeEnd w:id="24"/>
      <w:r w:rsidR="00171FC4">
        <w:rPr>
          <w:rStyle w:val="CommentReference"/>
          <w:rFonts w:asciiTheme="minorHAnsi" w:eastAsiaTheme="minorHAnsi" w:hAnsiTheme="minorHAnsi"/>
        </w:rPr>
        <w:commentReference w:id="24"/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del w:id="25" w:author="Ameye, Justine" w:date="2013-07-30T12:32:00Z">
        <w:r w:rsidDel="00171FC4">
          <w:rPr>
            <w:w w:val="110"/>
          </w:rPr>
          <w:delText>The</w:delText>
        </w:r>
        <w:r w:rsidDel="00171FC4">
          <w:rPr>
            <w:spacing w:val="-5"/>
            <w:w w:val="110"/>
          </w:rPr>
          <w:delText>r</w:delText>
        </w:r>
        <w:r w:rsidDel="00171FC4">
          <w:rPr>
            <w:w w:val="110"/>
          </w:rPr>
          <w:delText>efo</w:delText>
        </w:r>
        <w:r w:rsidDel="00171FC4">
          <w:rPr>
            <w:spacing w:val="-5"/>
            <w:w w:val="110"/>
          </w:rPr>
          <w:delText>r</w:delText>
        </w:r>
        <w:r w:rsidDel="00171FC4">
          <w:rPr>
            <w:w w:val="110"/>
          </w:rPr>
          <w:delText>e,</w:delText>
        </w:r>
        <w:r w:rsidDel="00171FC4">
          <w:rPr>
            <w:spacing w:val="-15"/>
            <w:w w:val="110"/>
          </w:rPr>
          <w:delText xml:space="preserve"> </w:delText>
        </w:r>
        <w:r w:rsidDel="00171FC4">
          <w:rPr>
            <w:w w:val="110"/>
          </w:rPr>
          <w:delText>distribution</w:delText>
        </w:r>
        <w:r w:rsidDel="00171FC4">
          <w:rPr>
            <w:spacing w:val="-18"/>
            <w:w w:val="110"/>
          </w:rPr>
          <w:delText xml:space="preserve"> </w:delText>
        </w:r>
      </w:del>
      <w:ins w:id="26" w:author="Ameye, Justine" w:date="2013-07-30T12:32:00Z">
        <w:r w:rsidR="00171FC4">
          <w:rPr>
            <w:w w:val="110"/>
          </w:rPr>
          <w:t>D</w:t>
        </w:r>
        <w:r w:rsidR="00171FC4">
          <w:rPr>
            <w:w w:val="110"/>
          </w:rPr>
          <w:t>istribution</w:t>
        </w:r>
        <w:r w:rsidR="00171FC4">
          <w:rPr>
            <w:spacing w:val="-18"/>
            <w:w w:val="110"/>
          </w:rPr>
          <w:t xml:space="preserve"> </w:t>
        </w:r>
      </w:ins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commentRangeStart w:id="27"/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commentRangeEnd w:id="27"/>
      <w:r w:rsidR="00171FC4">
        <w:rPr>
          <w:rStyle w:val="CommentReference"/>
          <w:rFonts w:asciiTheme="minorHAnsi" w:eastAsiaTheme="minorHAnsi" w:hAnsiTheme="minorHAnsi"/>
        </w:rPr>
        <w:commentReference w:id="27"/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</w:t>
      </w:r>
      <w:del w:id="28" w:author="Ameye, Justine" w:date="2013-07-30T12:34:00Z">
        <w:r w:rsidDel="00171FC4">
          <w:rPr>
            <w:w w:val="110"/>
          </w:rPr>
          <w:delText>-</w:delText>
        </w:r>
        <w:r w:rsidDel="00171FC4">
          <w:rPr>
            <w:w w:val="107"/>
          </w:rPr>
          <w:delText xml:space="preserve"> </w:delText>
        </w:r>
      </w:del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ins w:id="29" w:author="Ameye, Justine" w:date="2013-07-30T12:34:00Z">
        <w:r w:rsidR="00171FC4">
          <w:rPr>
            <w:spacing w:val="-21"/>
            <w:w w:val="110"/>
          </w:rPr>
          <w:t xml:space="preserve"> with guidance from the initial researcher when required</w:t>
        </w:r>
      </w:ins>
      <w:del w:id="30" w:author="Ameye, Justine" w:date="2013-07-30T12:34:00Z">
        <w:r w:rsidDel="00171FC4">
          <w:rPr>
            <w:w w:val="110"/>
          </w:rPr>
          <w:delText>,</w:delText>
        </w:r>
        <w:r w:rsidDel="00171FC4">
          <w:rPr>
            <w:spacing w:val="-2"/>
            <w:w w:val="110"/>
          </w:rPr>
          <w:delText xml:space="preserve"> </w:delText>
        </w:r>
        <w:r w:rsidDel="00171FC4">
          <w:rPr>
            <w:w w:val="110"/>
          </w:rPr>
          <w:delText>and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getting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guidance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or</w:delText>
        </w:r>
        <w:r w:rsidDel="00171FC4">
          <w:rPr>
            <w:spacing w:val="-2"/>
            <w:w w:val="110"/>
          </w:rPr>
          <w:delText xml:space="preserve"> </w:delText>
        </w:r>
        <w:r w:rsidDel="00171FC4">
          <w:rPr>
            <w:w w:val="110"/>
          </w:rPr>
          <w:delText>assistance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by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the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initial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spacing w:val="-4"/>
            <w:w w:val="110"/>
          </w:rPr>
          <w:delText>r</w:delText>
        </w:r>
        <w:r w:rsidDel="00171FC4">
          <w:rPr>
            <w:w w:val="110"/>
          </w:rPr>
          <w:delText>esea</w:delText>
        </w:r>
        <w:r w:rsidDel="00171FC4">
          <w:rPr>
            <w:spacing w:val="-4"/>
            <w:w w:val="110"/>
          </w:rPr>
          <w:delText>r</w:delText>
        </w:r>
        <w:r w:rsidDel="00171FC4">
          <w:rPr>
            <w:w w:val="110"/>
          </w:rPr>
          <w:delText>cher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when</w:delText>
        </w:r>
        <w:r w:rsidDel="00171FC4">
          <w:rPr>
            <w:spacing w:val="-3"/>
            <w:w w:val="110"/>
          </w:rPr>
          <w:delText xml:space="preserve"> </w:delText>
        </w:r>
        <w:r w:rsidDel="00171FC4">
          <w:rPr>
            <w:w w:val="110"/>
          </w:rPr>
          <w:delText>it</w:delText>
        </w:r>
        <w:r w:rsidDel="00171FC4">
          <w:rPr>
            <w:spacing w:val="-2"/>
            <w:w w:val="110"/>
          </w:rPr>
          <w:delText xml:space="preserve"> </w:delText>
        </w:r>
        <w:r w:rsidDel="00171FC4">
          <w:rPr>
            <w:spacing w:val="-4"/>
            <w:w w:val="110"/>
          </w:rPr>
          <w:delText>r</w:delText>
        </w:r>
        <w:r w:rsidDel="00171FC4">
          <w:rPr>
            <w:w w:val="110"/>
          </w:rPr>
          <w:delText>equ</w:delText>
        </w:r>
        <w:r w:rsidDel="00171FC4">
          <w:rPr>
            <w:spacing w:val="-1"/>
            <w:w w:val="110"/>
          </w:rPr>
          <w:delText>i</w:delText>
        </w:r>
        <w:r w:rsidDel="00171FC4">
          <w:rPr>
            <w:spacing w:val="-4"/>
            <w:w w:val="110"/>
          </w:rPr>
          <w:delText>r</w:delText>
        </w:r>
        <w:r w:rsidDel="00171FC4">
          <w:rPr>
            <w:w w:val="110"/>
          </w:rPr>
          <w:delText>es.</w:delText>
        </w:r>
      </w:del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before="7" w:line="260" w:lineRule="exact"/>
        <w:rPr>
          <w:sz w:val="26"/>
          <w:szCs w:val="26"/>
        </w:rPr>
      </w:pPr>
    </w:p>
    <w:p w:rsidR="00FD7714" w:rsidRDefault="001C155F">
      <w:pPr>
        <w:pStyle w:val="BodyText"/>
        <w:spacing w:line="411" w:lineRule="auto"/>
        <w:ind w:right="109"/>
        <w:jc w:val="both"/>
      </w:pPr>
      <w:del w:id="31" w:author="Ameye, Justine" w:date="2013-07-30T12:35:00Z">
        <w:r w:rsidDel="001C155F">
          <w:rPr>
            <w:w w:val="110"/>
          </w:rPr>
          <w:delText>This</w:delText>
        </w:r>
        <w:r w:rsidDel="001C155F">
          <w:rPr>
            <w:spacing w:val="6"/>
            <w:w w:val="110"/>
          </w:rPr>
          <w:delText xml:space="preserve"> </w:delText>
        </w:r>
        <w:r w:rsidDel="001C155F">
          <w:rPr>
            <w:w w:val="110"/>
          </w:rPr>
          <w:delText>thesis</w:delText>
        </w:r>
        <w:r w:rsidDel="001C155F">
          <w:rPr>
            <w:spacing w:val="5"/>
            <w:w w:val="110"/>
          </w:rPr>
          <w:delText xml:space="preserve"> </w:delText>
        </w:r>
        <w:r w:rsidDel="001C155F">
          <w:rPr>
            <w:w w:val="110"/>
          </w:rPr>
          <w:delText>demonstrates</w:delText>
        </w:r>
        <w:r w:rsidDel="001C155F">
          <w:rPr>
            <w:spacing w:val="7"/>
            <w:w w:val="110"/>
          </w:rPr>
          <w:delText xml:space="preserve"> </w:delText>
        </w:r>
        <w:r w:rsidDel="001C155F">
          <w:rPr>
            <w:w w:val="110"/>
          </w:rPr>
          <w:delText>that</w:delText>
        </w:r>
        <w:r w:rsidDel="001C155F">
          <w:rPr>
            <w:spacing w:val="7"/>
            <w:w w:val="110"/>
          </w:rPr>
          <w:delText xml:space="preserve"> </w:delText>
        </w:r>
        <w:r w:rsidDel="001C155F">
          <w:rPr>
            <w:w w:val="110"/>
          </w:rPr>
          <w:delText>p</w:delText>
        </w:r>
        <w:r w:rsidDel="001C155F">
          <w:rPr>
            <w:spacing w:val="-4"/>
            <w:w w:val="110"/>
          </w:rPr>
          <w:delText>r</w:delText>
        </w:r>
        <w:r w:rsidDel="001C155F">
          <w:rPr>
            <w:w w:val="110"/>
          </w:rPr>
          <w:delText>oviding</w:delText>
        </w:r>
        <w:r w:rsidDel="001C155F">
          <w:rPr>
            <w:spacing w:val="6"/>
            <w:w w:val="110"/>
          </w:rPr>
          <w:delText xml:space="preserve"> </w:delText>
        </w:r>
        <w:r w:rsidDel="001C155F">
          <w:rPr>
            <w:w w:val="110"/>
          </w:rPr>
          <w:delText>a</w:delText>
        </w:r>
        <w:r w:rsidDel="001C155F">
          <w:rPr>
            <w:spacing w:val="6"/>
            <w:w w:val="110"/>
          </w:rPr>
          <w:delText xml:space="preserve"> </w:delText>
        </w:r>
      </w:del>
      <w:ins w:id="32" w:author="Ameye, Justine" w:date="2013-07-30T12:35:00Z">
        <w:r>
          <w:rPr>
            <w:w w:val="110"/>
          </w:rPr>
          <w:t>A</w:t>
        </w:r>
        <w:r>
          <w:rPr>
            <w:spacing w:val="6"/>
            <w:w w:val="110"/>
          </w:rPr>
          <w:t xml:space="preserve"> </w:t>
        </w:r>
      </w:ins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del w:id="33" w:author="Ameye, Justine" w:date="2013-07-30T12:35:00Z">
        <w:r w:rsidDel="001C155F">
          <w:rPr>
            <w:w w:val="110"/>
          </w:rPr>
          <w:delText>the</w:delText>
        </w:r>
        <w:r w:rsidDel="001C155F">
          <w:rPr>
            <w:spacing w:val="6"/>
            <w:w w:val="110"/>
          </w:rPr>
          <w:delText xml:space="preserve"> </w:delText>
        </w:r>
        <w:r w:rsidDel="001C155F">
          <w:rPr>
            <w:w w:val="110"/>
          </w:rPr>
          <w:delText>possibility</w:delText>
        </w:r>
        <w:r w:rsidDel="001C155F">
          <w:rPr>
            <w:spacing w:val="6"/>
            <w:w w:val="110"/>
          </w:rPr>
          <w:delText xml:space="preserve"> </w:delText>
        </w:r>
      </w:del>
      <w:ins w:id="34" w:author="Ameye, Justine" w:date="2013-07-30T12:35:00Z">
        <w:r>
          <w:rPr>
            <w:spacing w:val="6"/>
            <w:w w:val="110"/>
          </w:rPr>
          <w:t>potential</w:t>
        </w:r>
      </w:ins>
      <w:del w:id="35" w:author="Ameye, Justine" w:date="2013-07-30T12:36:00Z">
        <w:r w:rsidDel="001C155F">
          <w:rPr>
            <w:w w:val="110"/>
          </w:rPr>
          <w:delText>of</w:delText>
        </w:r>
        <w:r w:rsidDel="001C155F">
          <w:rPr>
            <w:spacing w:val="7"/>
            <w:w w:val="110"/>
          </w:rPr>
          <w:delText xml:space="preserve"> </w:delText>
        </w:r>
        <w:r w:rsidDel="001C155F">
          <w:rPr>
            <w:w w:val="110"/>
          </w:rPr>
          <w:delText>an</w:delText>
        </w:r>
      </w:del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del w:id="36" w:author="Ameye, Justine" w:date="2013-07-30T12:35:00Z">
        <w:r w:rsidDel="001C155F">
          <w:rPr>
            <w:w w:val="110"/>
          </w:rPr>
          <w:delText>-</w:delText>
        </w:r>
        <w:r w:rsidDel="001C155F">
          <w:rPr>
            <w:w w:val="107"/>
          </w:rPr>
          <w:delText xml:space="preserve"> </w:delText>
        </w:r>
      </w:del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</w:t>
      </w:r>
      <w:del w:id="37" w:author="Ameye, Justine" w:date="2013-07-30T12:36:00Z">
        <w:r w:rsidDel="001C155F">
          <w:rPr>
            <w:w w:val="110"/>
          </w:rPr>
          <w:delText>,</w:delText>
        </w:r>
      </w:del>
      <w:r>
        <w:rPr>
          <w:spacing w:val="28"/>
          <w:w w:val="110"/>
        </w:rPr>
        <w:t xml:space="preserve"> </w:t>
      </w:r>
      <w:ins w:id="38" w:author="Ameye, Justine" w:date="2013-07-30T12:36:00Z">
        <w:r>
          <w:rPr>
            <w:spacing w:val="28"/>
            <w:w w:val="110"/>
          </w:rPr>
          <w:t xml:space="preserve">can achieve </w:t>
        </w:r>
      </w:ins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del w:id="39" w:author="Ameye, Justine" w:date="2013-07-30T12:36:00Z">
        <w:r w:rsidDel="001C155F">
          <w:rPr>
            <w:w w:val="110"/>
          </w:rPr>
          <w:delText>can</w:delText>
        </w:r>
        <w:r w:rsidDel="001C155F">
          <w:rPr>
            <w:spacing w:val="21"/>
            <w:w w:val="110"/>
          </w:rPr>
          <w:delText xml:space="preserve"> </w:delText>
        </w:r>
        <w:r w:rsidDel="001C155F">
          <w:rPr>
            <w:w w:val="110"/>
          </w:rPr>
          <w:delText>be</w:delText>
        </w:r>
        <w:r w:rsidDel="001C155F">
          <w:rPr>
            <w:spacing w:val="21"/>
            <w:w w:val="110"/>
          </w:rPr>
          <w:delText xml:space="preserve"> </w:delText>
        </w:r>
        <w:r w:rsidDel="001C155F">
          <w:rPr>
            <w:w w:val="110"/>
          </w:rPr>
          <w:delText>achieved</w:delText>
        </w:r>
        <w:r w:rsidDel="001C155F">
          <w:rPr>
            <w:spacing w:val="21"/>
            <w:w w:val="110"/>
          </w:rPr>
          <w:delText xml:space="preserve"> </w:delText>
        </w:r>
        <w:r w:rsidDel="001C155F">
          <w:rPr>
            <w:w w:val="110"/>
          </w:rPr>
          <w:delText>as</w:delText>
        </w:r>
        <w:r w:rsidDel="001C155F">
          <w:rPr>
            <w:spacing w:val="21"/>
            <w:w w:val="110"/>
          </w:rPr>
          <w:delText xml:space="preserve"> </w:delText>
        </w:r>
        <w:r w:rsidDel="001C155F">
          <w:rPr>
            <w:w w:val="110"/>
          </w:rPr>
          <w:delText>if</w:delText>
        </w:r>
        <w:r w:rsidDel="001C155F">
          <w:rPr>
            <w:spacing w:val="21"/>
            <w:w w:val="110"/>
          </w:rPr>
          <w:delText xml:space="preserve"> </w:delText>
        </w:r>
      </w:del>
      <w:ins w:id="40" w:author="Ameye, Justine" w:date="2013-07-30T12:36:00Z">
        <w:r>
          <w:rPr>
            <w:spacing w:val="21"/>
            <w:w w:val="110"/>
          </w:rPr>
          <w:t xml:space="preserve"> with </w:t>
        </w:r>
      </w:ins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del w:id="41" w:author="Ameye, Justine" w:date="2013-07-30T12:36:00Z">
        <w:r w:rsidDel="001C155F">
          <w:rPr>
            <w:spacing w:val="-2"/>
            <w:w w:val="110"/>
          </w:rPr>
          <w:delText>i</w:delText>
        </w:r>
        <w:r w:rsidDel="001C155F">
          <w:rPr>
            <w:w w:val="110"/>
          </w:rPr>
          <w:delText>s</w:delText>
        </w:r>
        <w:r w:rsidDel="001C155F">
          <w:rPr>
            <w:w w:val="108"/>
          </w:rPr>
          <w:delText xml:space="preserve"> </w:delText>
        </w:r>
      </w:del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del w:id="42" w:author="Ameye, Justine" w:date="2013-07-30T12:37:00Z">
        <w:r w:rsidDel="001C155F">
          <w:rPr>
            <w:w w:val="110"/>
          </w:rPr>
          <w:delText>which</w:delText>
        </w:r>
        <w:r w:rsidDel="001C155F">
          <w:rPr>
            <w:spacing w:val="4"/>
            <w:w w:val="110"/>
          </w:rPr>
          <w:delText xml:space="preserve"> </w:delText>
        </w:r>
      </w:del>
      <w:ins w:id="43" w:author="Ameye, Justine" w:date="2013-07-30T12:37:00Z">
        <w:r>
          <w:rPr>
            <w:w w:val="110"/>
          </w:rPr>
          <w:t xml:space="preserve">to </w:t>
        </w:r>
      </w:ins>
      <w:r>
        <w:rPr>
          <w:w w:val="110"/>
        </w:rPr>
        <w:t>contribute</w:t>
      </w:r>
      <w:del w:id="44" w:author="Ameye, Justine" w:date="2013-07-30T12:37:00Z">
        <w:r w:rsidDel="001C155F">
          <w:rPr>
            <w:w w:val="110"/>
          </w:rPr>
          <w:delText>s</w:delText>
        </w:r>
      </w:del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del w:id="45" w:author="Ameye, Justine" w:date="2013-07-30T12:37:00Z">
        <w:r w:rsidDel="001C155F">
          <w:rPr>
            <w:w w:val="110"/>
          </w:rPr>
          <w:delText>T</w:delText>
        </w:r>
        <w:r w:rsidDel="001C155F">
          <w:rPr>
            <w:spacing w:val="-2"/>
            <w:w w:val="110"/>
          </w:rPr>
          <w:delText>h</w:delText>
        </w:r>
        <w:r w:rsidDel="001C155F">
          <w:rPr>
            <w:w w:val="110"/>
          </w:rPr>
          <w:delText>e</w:delText>
        </w:r>
        <w:r w:rsidDel="001C155F">
          <w:rPr>
            <w:spacing w:val="-4"/>
            <w:w w:val="110"/>
          </w:rPr>
          <w:delText>r</w:delText>
        </w:r>
        <w:r w:rsidDel="001C155F">
          <w:rPr>
            <w:w w:val="110"/>
          </w:rPr>
          <w:delText>e-</w:delText>
        </w:r>
        <w:r w:rsidDel="001C155F">
          <w:rPr>
            <w:w w:val="103"/>
          </w:rPr>
          <w:delText xml:space="preserve"> </w:delText>
        </w:r>
        <w:r w:rsidDel="001C155F">
          <w:rPr>
            <w:w w:val="110"/>
          </w:rPr>
          <w:delText>fo</w:delText>
        </w:r>
        <w:r w:rsidDel="001C155F">
          <w:rPr>
            <w:spacing w:val="-5"/>
            <w:w w:val="110"/>
          </w:rPr>
          <w:delText>r</w:delText>
        </w:r>
        <w:r w:rsidDel="001C155F">
          <w:rPr>
            <w:w w:val="110"/>
          </w:rPr>
          <w:delText>e,</w:delText>
        </w:r>
        <w:r w:rsidDel="001C155F">
          <w:rPr>
            <w:spacing w:val="-15"/>
            <w:w w:val="110"/>
          </w:rPr>
          <w:delText xml:space="preserve"> </w:delText>
        </w:r>
        <w:r w:rsidDel="001C155F">
          <w:rPr>
            <w:w w:val="110"/>
          </w:rPr>
          <w:delText>while</w:delText>
        </w:r>
        <w:r w:rsidDel="001C155F">
          <w:rPr>
            <w:spacing w:val="-16"/>
            <w:w w:val="110"/>
          </w:rPr>
          <w:delText xml:space="preserve"> </w:delText>
        </w:r>
      </w:del>
      <w:ins w:id="46" w:author="Ameye, Justine" w:date="2013-07-30T12:37:00Z">
        <w:r>
          <w:rPr>
            <w:w w:val="110"/>
          </w:rPr>
          <w:t>W</w:t>
        </w:r>
        <w:r>
          <w:rPr>
            <w:w w:val="110"/>
          </w:rPr>
          <w:t>hile</w:t>
        </w:r>
        <w:r>
          <w:rPr>
            <w:spacing w:val="-16"/>
            <w:w w:val="110"/>
          </w:rPr>
          <w:t xml:space="preserve"> </w:t>
        </w:r>
      </w:ins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del w:id="47" w:author="Ameye, Justine" w:date="2013-07-30T12:37:00Z">
        <w:r w:rsidDel="001C155F">
          <w:rPr>
            <w:w w:val="110"/>
          </w:rPr>
          <w:delText>on</w:delText>
        </w:r>
        <w:r w:rsidDel="001C155F">
          <w:rPr>
            <w:spacing w:val="-15"/>
            <w:w w:val="110"/>
          </w:rPr>
          <w:delText xml:space="preserve"> </w:delText>
        </w:r>
        <w:r w:rsidDel="001C155F">
          <w:rPr>
            <w:w w:val="110"/>
          </w:rPr>
          <w:delText>the</w:delText>
        </w:r>
      </w:del>
      <w:ins w:id="48" w:author="Ameye, Justine" w:date="2013-07-30T12:37:00Z">
        <w:r>
          <w:rPr>
            <w:w w:val="110"/>
          </w:rPr>
          <w:t>required to</w:t>
        </w:r>
      </w:ins>
      <w:r>
        <w:rPr>
          <w:spacing w:val="-16"/>
          <w:w w:val="110"/>
        </w:rPr>
        <w:t xml:space="preserve"> </w:t>
      </w:r>
      <w:del w:id="49" w:author="Ameye, Justine" w:date="2013-07-30T12:37:00Z">
        <w:r w:rsidDel="001C155F">
          <w:rPr>
            <w:w w:val="110"/>
          </w:rPr>
          <w:delText>c</w:delText>
        </w:r>
        <w:r w:rsidDel="001C155F">
          <w:rPr>
            <w:spacing w:val="-5"/>
            <w:w w:val="110"/>
          </w:rPr>
          <w:delText>r</w:delText>
        </w:r>
        <w:r w:rsidDel="001C155F">
          <w:rPr>
            <w:w w:val="110"/>
          </w:rPr>
          <w:delText>eation</w:delText>
        </w:r>
        <w:r w:rsidDel="001C155F">
          <w:rPr>
            <w:spacing w:val="-16"/>
            <w:w w:val="110"/>
          </w:rPr>
          <w:delText xml:space="preserve"> </w:delText>
        </w:r>
        <w:r w:rsidDel="001C155F">
          <w:rPr>
            <w:w w:val="110"/>
          </w:rPr>
          <w:delText>of</w:delText>
        </w:r>
        <w:r w:rsidDel="001C155F">
          <w:rPr>
            <w:spacing w:val="-16"/>
            <w:w w:val="110"/>
          </w:rPr>
          <w:delText xml:space="preserve"> </w:delText>
        </w:r>
      </w:del>
      <w:ins w:id="50" w:author="Ameye, Justine" w:date="2013-07-30T12:37:00Z">
        <w:r>
          <w:rPr>
            <w:spacing w:val="-16"/>
            <w:w w:val="110"/>
          </w:rPr>
          <w:t xml:space="preserve">create </w:t>
        </w:r>
      </w:ins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del w:id="51" w:author="Ameye, Justine" w:date="2013-07-30T12:37:00Z">
        <w:r w:rsidDel="001C155F">
          <w:rPr>
            <w:w w:val="110"/>
          </w:rPr>
          <w:delText>the</w:delText>
        </w:r>
        <w:r w:rsidDel="001C155F">
          <w:rPr>
            <w:spacing w:val="-16"/>
            <w:w w:val="110"/>
          </w:rPr>
          <w:delText xml:space="preserve"> </w:delText>
        </w:r>
        <w:r w:rsidDel="001C155F">
          <w:rPr>
            <w:w w:val="110"/>
          </w:rPr>
          <w:delText>scale</w:delText>
        </w:r>
        <w:r w:rsidDel="001C155F">
          <w:rPr>
            <w:spacing w:val="-16"/>
            <w:w w:val="110"/>
          </w:rPr>
          <w:delText xml:space="preserve"> </w:delText>
        </w:r>
        <w:r w:rsidDel="001C155F">
          <w:rPr>
            <w:w w:val="110"/>
          </w:rPr>
          <w:delText>on</w:delText>
        </w:r>
        <w:r w:rsidDel="001C155F">
          <w:rPr>
            <w:spacing w:val="-16"/>
            <w:w w:val="110"/>
          </w:rPr>
          <w:delText xml:space="preserve"> </w:delText>
        </w:r>
      </w:del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people </w:t>
      </w:r>
      <w:del w:id="52" w:author="Ameye, Justine" w:date="2013-07-30T12:37:00Z">
        <w:r w:rsidDel="001C155F">
          <w:rPr>
            <w:w w:val="110"/>
          </w:rPr>
          <w:delText>communicated</w:delText>
        </w:r>
        <w:r w:rsidDel="001C155F">
          <w:rPr>
            <w:spacing w:val="-1"/>
            <w:w w:val="110"/>
          </w:rPr>
          <w:delText xml:space="preserve"> </w:delText>
        </w:r>
        <w:r w:rsidDel="001C155F">
          <w:rPr>
            <w:w w:val="110"/>
          </w:rPr>
          <w:delText>to</w:delText>
        </w:r>
      </w:del>
      <w:ins w:id="53" w:author="Ameye, Justine" w:date="2013-07-30T12:37:00Z">
        <w:r>
          <w:rPr>
            <w:w w:val="110"/>
          </w:rPr>
          <w:t>that are reached</w:t>
        </w:r>
      </w:ins>
      <w:r>
        <w:rPr>
          <w:w w:val="110"/>
        </w:rPr>
        <w:t>.</w:t>
      </w: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line="200" w:lineRule="exact"/>
        <w:rPr>
          <w:sz w:val="20"/>
          <w:szCs w:val="20"/>
        </w:rPr>
      </w:pPr>
    </w:p>
    <w:p w:rsidR="00FD7714" w:rsidRDefault="00FD7714">
      <w:pPr>
        <w:spacing w:before="8" w:line="240" w:lineRule="exact"/>
        <w:rPr>
          <w:sz w:val="24"/>
          <w:szCs w:val="24"/>
        </w:rPr>
      </w:pPr>
    </w:p>
    <w:p w:rsidR="00FD7714" w:rsidRDefault="001C155F">
      <w:pPr>
        <w:pStyle w:val="BodyText"/>
        <w:ind w:left="0" w:right="109"/>
        <w:jc w:val="right"/>
      </w:pPr>
      <w:proofErr w:type="gramStart"/>
      <w:r>
        <w:rPr>
          <w:w w:val="105"/>
        </w:rPr>
        <w:t>vii</w:t>
      </w:r>
      <w:proofErr w:type="gramEnd"/>
    </w:p>
    <w:sectPr w:rsidR="00FD7714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eye, Justine" w:date="2013-07-30T12:41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r>
        <w:t xml:space="preserve">To </w:t>
      </w:r>
      <w:r w:rsidR="001C155F">
        <w:t>a large audience via the</w:t>
      </w:r>
      <w:bookmarkStart w:id="2" w:name="_GoBack"/>
      <w:bookmarkEnd w:id="2"/>
    </w:p>
  </w:comment>
  <w:comment w:id="3" w:author="Ameye, Justine" w:date="2013-07-30T12:26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r>
        <w:t>Way to reach people as opposed to</w:t>
      </w:r>
    </w:p>
  </w:comment>
  <w:comment w:id="8" w:author="Ameye, Justine" w:date="2013-07-30T12:28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from</w:t>
      </w:r>
      <w:proofErr w:type="gramEnd"/>
    </w:p>
  </w:comment>
  <w:comment w:id="14" w:author="Ameye, Justine" w:date="2013-07-30T12:30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a</w:t>
      </w:r>
      <w:proofErr w:type="gramEnd"/>
      <w:r>
        <w:t xml:space="preserve"> supporting workflow that enables </w:t>
      </w:r>
    </w:p>
  </w:comment>
  <w:comment w:id="16" w:author="Ameye, Justine" w:date="2013-07-30T12:30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provide</w:t>
      </w:r>
      <w:proofErr w:type="gramEnd"/>
      <w:r>
        <w:t xml:space="preserve"> a </w:t>
      </w:r>
    </w:p>
  </w:comment>
  <w:comment w:id="17" w:author="Ameye, Justine" w:date="2013-07-30T12:30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for</w:t>
      </w:r>
      <w:proofErr w:type="gramEnd"/>
    </w:p>
  </w:comment>
  <w:comment w:id="23" w:author="Ameye, Justine" w:date="2013-07-30T12:31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</w:p>
  </w:comment>
  <w:comment w:id="24" w:author="Ameye, Justine" w:date="2013-07-30T12:32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that</w:t>
      </w:r>
      <w:proofErr w:type="gramEnd"/>
      <w:r>
        <w:t xml:space="preserve"> can</w:t>
      </w:r>
    </w:p>
  </w:comment>
  <w:comment w:id="27" w:author="Ameye, Justine" w:date="2013-07-30T12:33:00Z" w:initials="AJ">
    <w:p w:rsidR="00171FC4" w:rsidRDefault="00171FC4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lessen an individual researcher’s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14"/>
    <w:rsid w:val="00171FC4"/>
    <w:rsid w:val="001C155F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7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F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F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7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F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F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Ameye, Justine</dc:creator>
  <cp:lastModifiedBy>Ameye, Justine</cp:lastModifiedBy>
  <cp:revision>2</cp:revision>
  <dcterms:created xsi:type="dcterms:W3CDTF">2013-07-30T16:41:00Z</dcterms:created>
  <dcterms:modified xsi:type="dcterms:W3CDTF">2013-07-30T16:41:00Z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