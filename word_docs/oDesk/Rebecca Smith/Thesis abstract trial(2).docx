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before="2" w:line="220" w:lineRule="exact"/>
      </w:pPr>
    </w:p>
    <w:p w:rsidR="00AE6C74" w:rsidRDefault="00735EF7">
      <w:pPr>
        <w:spacing w:before="42"/>
        <w:ind w:left="112" w:right="7216"/>
        <w:jc w:val="both"/>
        <w:rPr>
          <w:rFonts w:ascii="Times New Roman" w:eastAsia="Times New Roman" w:hAnsi="Times New Roman" w:cs="Times New Roman"/>
          <w:sz w:val="34"/>
          <w:szCs w:val="34"/>
        </w:rPr>
      </w:pPr>
      <w:r>
        <w:rPr>
          <w:rFonts w:ascii="Times New Roman" w:eastAsia="Times New Roman" w:hAnsi="Times New Roman" w:cs="Times New Roman"/>
          <w:b/>
          <w:bCs/>
          <w:w w:val="110"/>
          <w:sz w:val="34"/>
          <w:szCs w:val="34"/>
        </w:rPr>
        <w:t>Abstract</w:t>
      </w: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before="5" w:line="260" w:lineRule="exact"/>
        <w:rPr>
          <w:sz w:val="26"/>
          <w:szCs w:val="26"/>
        </w:rPr>
      </w:pPr>
    </w:p>
    <w:p w:rsidR="00AE6C74" w:rsidRDefault="00735EF7">
      <w:pPr>
        <w:pStyle w:val="BodyText"/>
        <w:spacing w:line="411" w:lineRule="auto"/>
        <w:ind w:right="109"/>
        <w:jc w:val="both"/>
      </w:pPr>
      <w:r>
        <w:rPr>
          <w:w w:val="110"/>
        </w:rPr>
        <w:t>Reaching</w:t>
      </w:r>
      <w:r>
        <w:rPr>
          <w:spacing w:val="10"/>
          <w:w w:val="110"/>
        </w:rPr>
        <w:t xml:space="preserve"> </w:t>
      </w:r>
      <w:r>
        <w:rPr>
          <w:w w:val="110"/>
        </w:rPr>
        <w:t>out</w:t>
      </w:r>
      <w:r>
        <w:rPr>
          <w:spacing w:val="10"/>
          <w:w w:val="110"/>
        </w:rPr>
        <w:t xml:space="preserve"> </w:t>
      </w:r>
      <w:r>
        <w:rPr>
          <w:w w:val="110"/>
        </w:rPr>
        <w:t>to</w:t>
      </w:r>
      <w:r>
        <w:rPr>
          <w:spacing w:val="10"/>
          <w:w w:val="110"/>
        </w:rPr>
        <w:t xml:space="preserve"> </w:t>
      </w:r>
      <w:del w:id="0" w:author="YEE LOK Mak" w:date="2013-07-30T10:55:00Z">
        <w:r w:rsidDel="00735EF7">
          <w:rPr>
            <w:w w:val="110"/>
          </w:rPr>
          <w:delText>la</w:delText>
        </w:r>
        <w:r w:rsidDel="00735EF7">
          <w:rPr>
            <w:spacing w:val="-4"/>
            <w:w w:val="110"/>
          </w:rPr>
          <w:delText>r</w:delText>
        </w:r>
        <w:r w:rsidDel="00735EF7">
          <w:rPr>
            <w:w w:val="110"/>
          </w:rPr>
          <w:delText>ge</w:delText>
        </w:r>
        <w:r w:rsidDel="00735EF7">
          <w:rPr>
            <w:spacing w:val="-2"/>
            <w:w w:val="110"/>
          </w:rPr>
          <w:delText>-</w:delText>
        </w:r>
        <w:r w:rsidDel="00735EF7">
          <w:rPr>
            <w:w w:val="110"/>
          </w:rPr>
          <w:delText>scale</w:delText>
        </w:r>
        <w:r w:rsidDel="00735EF7">
          <w:rPr>
            <w:spacing w:val="10"/>
            <w:w w:val="110"/>
          </w:rPr>
          <w:delText xml:space="preserve"> </w:delText>
        </w:r>
        <w:r w:rsidDel="00735EF7">
          <w:rPr>
            <w:w w:val="110"/>
          </w:rPr>
          <w:delText>of</w:delText>
        </w:r>
        <w:r w:rsidDel="00735EF7">
          <w:rPr>
            <w:spacing w:val="11"/>
            <w:w w:val="110"/>
          </w:rPr>
          <w:delText xml:space="preserve"> </w:delText>
        </w:r>
        <w:r w:rsidDel="00735EF7">
          <w:rPr>
            <w:w w:val="110"/>
          </w:rPr>
          <w:delText>people</w:delText>
        </w:r>
      </w:del>
      <w:ins w:id="1" w:author="YEE LOK Mak" w:date="2013-07-30T10:55:00Z">
        <w:r>
          <w:rPr>
            <w:w w:val="110"/>
          </w:rPr>
          <w:t>a large audience</w:t>
        </w:r>
      </w:ins>
      <w:r>
        <w:rPr>
          <w:spacing w:val="10"/>
          <w:w w:val="110"/>
        </w:rPr>
        <w:t xml:space="preserve"> </w:t>
      </w:r>
      <w:r>
        <w:rPr>
          <w:w w:val="110"/>
        </w:rPr>
        <w:t>via</w:t>
      </w:r>
      <w:r>
        <w:rPr>
          <w:spacing w:val="10"/>
          <w:w w:val="110"/>
        </w:rPr>
        <w:t xml:space="preserve"> </w:t>
      </w:r>
      <w:ins w:id="2" w:author="YEE LOK Mak" w:date="2013-07-30T10:55:00Z">
        <w:r>
          <w:rPr>
            <w:spacing w:val="10"/>
            <w:w w:val="110"/>
          </w:rPr>
          <w:t xml:space="preserve">the </w:t>
        </w:r>
        <w:r>
          <w:rPr>
            <w:w w:val="110"/>
          </w:rPr>
          <w:t>i</w:t>
        </w:r>
      </w:ins>
      <w:del w:id="3" w:author="YEE LOK Mak" w:date="2013-07-30T10:55:00Z">
        <w:r w:rsidDel="00735EF7">
          <w:rPr>
            <w:w w:val="110"/>
          </w:rPr>
          <w:delText>I</w:delText>
        </w:r>
      </w:del>
      <w:r>
        <w:rPr>
          <w:w w:val="110"/>
        </w:rPr>
        <w:t>nternet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del w:id="4" w:author="YEE LOK Mak" w:date="2013-07-30T10:57:00Z">
        <w:r w:rsidDel="00735EF7">
          <w:rPr>
            <w:spacing w:val="10"/>
            <w:w w:val="110"/>
          </w:rPr>
          <w:delText xml:space="preserve"> </w:delText>
        </w:r>
        <w:r w:rsidDel="00735EF7">
          <w:rPr>
            <w:w w:val="110"/>
          </w:rPr>
          <w:delText>a</w:delText>
        </w:r>
      </w:del>
      <w:r>
        <w:rPr>
          <w:spacing w:val="11"/>
          <w:w w:val="110"/>
        </w:rPr>
        <w:t xml:space="preserve"> </w:t>
      </w:r>
      <w:r>
        <w:rPr>
          <w:w w:val="110"/>
        </w:rPr>
        <w:t>fast</w:t>
      </w:r>
      <w:r>
        <w:rPr>
          <w:spacing w:val="10"/>
          <w:w w:val="110"/>
        </w:rPr>
        <w:t xml:space="preserve"> </w:t>
      </w:r>
      <w:r>
        <w:rPr>
          <w:w w:val="110"/>
        </w:rPr>
        <w:t>and</w:t>
      </w:r>
      <w:r>
        <w:rPr>
          <w:spacing w:val="10"/>
          <w:w w:val="110"/>
        </w:rPr>
        <w:t xml:space="preserve"> </w:t>
      </w:r>
      <w:r>
        <w:rPr>
          <w:w w:val="110"/>
        </w:rPr>
        <w:t>cost</w:t>
      </w:r>
      <w:r>
        <w:rPr>
          <w:spacing w:val="10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ficient</w:t>
      </w:r>
      <w:r>
        <w:rPr>
          <w:spacing w:val="11"/>
          <w:w w:val="110"/>
        </w:rPr>
        <w:t xml:space="preserve"> </w:t>
      </w:r>
      <w:del w:id="5" w:author="YEE LOK Mak" w:date="2013-07-30T10:55:00Z">
        <w:r w:rsidDel="00735EF7">
          <w:rPr>
            <w:w w:val="110"/>
          </w:rPr>
          <w:delText>way</w:delText>
        </w:r>
        <w:r w:rsidDel="00735EF7">
          <w:rPr>
            <w:spacing w:val="10"/>
            <w:w w:val="110"/>
          </w:rPr>
          <w:delText xml:space="preserve"> </w:delText>
        </w:r>
      </w:del>
      <w:proofErr w:type="gramStart"/>
      <w:r>
        <w:rPr>
          <w:w w:val="110"/>
        </w:rPr>
        <w:t>com</w:t>
      </w:r>
      <w:proofErr w:type="gramEnd"/>
      <w:del w:id="6" w:author="YEE LOK Mak" w:date="2013-07-30T10:55:00Z">
        <w:r w:rsidDel="00735EF7">
          <w:rPr>
            <w:w w:val="110"/>
          </w:rPr>
          <w:delText>-</w:delText>
        </w:r>
        <w:r w:rsidDel="00735EF7">
          <w:rPr>
            <w:w w:val="106"/>
          </w:rPr>
          <w:delText xml:space="preserve"> </w:delText>
        </w:r>
      </w:del>
      <w:r>
        <w:rPr>
          <w:w w:val="110"/>
        </w:rPr>
        <w:t>pa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-10"/>
          <w:w w:val="110"/>
        </w:rPr>
        <w:t xml:space="preserve"> </w:t>
      </w:r>
      <w:r>
        <w:rPr>
          <w:w w:val="110"/>
        </w:rPr>
        <w:t>with</w:t>
      </w:r>
      <w:r>
        <w:rPr>
          <w:spacing w:val="-10"/>
          <w:w w:val="110"/>
        </w:rPr>
        <w:t xml:space="preserve"> </w:t>
      </w:r>
      <w:del w:id="7" w:author="YEE LOK Mak" w:date="2013-07-30T10:56:00Z">
        <w:r w:rsidDel="00735EF7">
          <w:rPr>
            <w:w w:val="110"/>
          </w:rPr>
          <w:delText>postal</w:delText>
        </w:r>
        <w:r w:rsidDel="00735EF7">
          <w:rPr>
            <w:spacing w:val="-9"/>
            <w:w w:val="110"/>
          </w:rPr>
          <w:delText xml:space="preserve"> </w:delText>
        </w:r>
      </w:del>
      <w:ins w:id="8" w:author="YEE LOK Mak" w:date="2013-07-30T10:56:00Z">
        <w:r>
          <w:rPr>
            <w:w w:val="110"/>
          </w:rPr>
          <w:t>regular</w:t>
        </w:r>
        <w:r>
          <w:rPr>
            <w:spacing w:val="-9"/>
            <w:w w:val="110"/>
          </w:rPr>
          <w:t xml:space="preserve"> </w:t>
        </w:r>
      </w:ins>
      <w:r>
        <w:rPr>
          <w:w w:val="110"/>
        </w:rPr>
        <w:t>mail</w:t>
      </w:r>
      <w:r>
        <w:rPr>
          <w:spacing w:val="-10"/>
          <w:w w:val="110"/>
        </w:rPr>
        <w:t xml:space="preserve"> </w:t>
      </w:r>
      <w:r>
        <w:rPr>
          <w:w w:val="110"/>
        </w:rPr>
        <w:t>or</w:t>
      </w:r>
      <w:r>
        <w:rPr>
          <w:spacing w:val="-9"/>
          <w:w w:val="110"/>
        </w:rPr>
        <w:t xml:space="preserve"> </w:t>
      </w:r>
      <w:r>
        <w:rPr>
          <w:w w:val="110"/>
        </w:rPr>
        <w:t>teleph</w:t>
      </w:r>
      <w:r>
        <w:rPr>
          <w:spacing w:val="-1"/>
          <w:w w:val="110"/>
        </w:rPr>
        <w:t>o</w:t>
      </w:r>
      <w:r>
        <w:rPr>
          <w:w w:val="110"/>
        </w:rPr>
        <w:t>ne.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9"/>
          <w:w w:val="110"/>
        </w:rPr>
        <w:t xml:space="preserve"> </w:t>
      </w:r>
      <w:r>
        <w:rPr>
          <w:w w:val="110"/>
        </w:rPr>
        <w:t>email</w:t>
      </w:r>
      <w:r>
        <w:rPr>
          <w:spacing w:val="-10"/>
          <w:w w:val="110"/>
        </w:rPr>
        <w:t xml:space="preserve"> </w:t>
      </w:r>
      <w:del w:id="9" w:author="YEE LOK Mak" w:date="2013-07-30T10:56:00Z">
        <w:r w:rsidDel="00735EF7">
          <w:rPr>
            <w:w w:val="110"/>
          </w:rPr>
          <w:delText>has</w:delText>
        </w:r>
        <w:r w:rsidDel="00735EF7">
          <w:rPr>
            <w:spacing w:val="-9"/>
            <w:w w:val="110"/>
          </w:rPr>
          <w:delText xml:space="preserve"> </w:delText>
        </w:r>
        <w:r w:rsidDel="00735EF7">
          <w:rPr>
            <w:w w:val="110"/>
          </w:rPr>
          <w:delText>been</w:delText>
        </w:r>
      </w:del>
      <w:ins w:id="10" w:author="YEE LOK Mak" w:date="2013-07-30T10:56:00Z">
        <w:r>
          <w:rPr>
            <w:w w:val="110"/>
          </w:rPr>
          <w:t>is often</w:t>
        </w:r>
      </w:ins>
      <w:r>
        <w:rPr>
          <w:spacing w:val="-10"/>
          <w:w w:val="110"/>
        </w:rPr>
        <w:t xml:space="preserve"> </w:t>
      </w:r>
      <w:r>
        <w:rPr>
          <w:w w:val="110"/>
        </w:rPr>
        <w:t>used</w:t>
      </w:r>
      <w:r>
        <w:rPr>
          <w:spacing w:val="-9"/>
          <w:w w:val="110"/>
        </w:rPr>
        <w:t xml:space="preserve"> </w:t>
      </w:r>
      <w:r>
        <w:rPr>
          <w:w w:val="110"/>
        </w:rPr>
        <w:t>not</w:t>
      </w:r>
      <w:r>
        <w:rPr>
          <w:spacing w:val="-10"/>
          <w:w w:val="110"/>
        </w:rPr>
        <w:t xml:space="preserve"> </w:t>
      </w:r>
      <w:r>
        <w:rPr>
          <w:w w:val="110"/>
        </w:rPr>
        <w:t>just</w:t>
      </w:r>
      <w:r>
        <w:rPr>
          <w:spacing w:val="-10"/>
          <w:w w:val="110"/>
        </w:rPr>
        <w:t xml:space="preserve"> </w:t>
      </w:r>
      <w:r>
        <w:rPr>
          <w:w w:val="110"/>
        </w:rPr>
        <w:t>for</w:t>
      </w:r>
      <w:r>
        <w:rPr>
          <w:spacing w:val="-9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2"/>
          <w:w w:val="110"/>
        </w:rPr>
        <w:t>e</w:t>
      </w:r>
      <w:r>
        <w:rPr>
          <w:w w:val="110"/>
        </w:rPr>
        <w:t>a</w:t>
      </w:r>
      <w:r>
        <w:rPr>
          <w:spacing w:val="-4"/>
          <w:w w:val="110"/>
        </w:rPr>
        <w:t>r</w:t>
      </w:r>
      <w:r>
        <w:rPr>
          <w:w w:val="110"/>
        </w:rPr>
        <w:t>ch,</w:t>
      </w:r>
      <w:r>
        <w:rPr>
          <w:w w:val="106"/>
        </w:rPr>
        <w:t xml:space="preserve"> </w:t>
      </w:r>
      <w:r>
        <w:rPr>
          <w:w w:val="110"/>
        </w:rPr>
        <w:t>but</w:t>
      </w:r>
      <w:r>
        <w:rPr>
          <w:spacing w:val="3"/>
          <w:w w:val="110"/>
        </w:rPr>
        <w:t xml:space="preserve"> </w:t>
      </w:r>
      <w:r>
        <w:rPr>
          <w:w w:val="110"/>
        </w:rPr>
        <w:t>also</w:t>
      </w:r>
      <w:r>
        <w:rPr>
          <w:spacing w:val="3"/>
          <w:w w:val="110"/>
        </w:rPr>
        <w:t xml:space="preserve"> </w:t>
      </w:r>
      <w:r>
        <w:rPr>
          <w:w w:val="110"/>
        </w:rPr>
        <w:t>for</w:t>
      </w:r>
      <w:r>
        <w:rPr>
          <w:spacing w:val="2"/>
          <w:w w:val="110"/>
        </w:rPr>
        <w:t xml:space="preserve"> </w:t>
      </w:r>
      <w:r>
        <w:rPr>
          <w:w w:val="110"/>
        </w:rPr>
        <w:t>marketing,</w:t>
      </w:r>
      <w:r>
        <w:rPr>
          <w:spacing w:val="3"/>
          <w:w w:val="110"/>
        </w:rPr>
        <w:t xml:space="preserve"> </w:t>
      </w:r>
      <w:r>
        <w:rPr>
          <w:w w:val="110"/>
        </w:rPr>
        <w:t>customer</w:t>
      </w:r>
      <w:r>
        <w:rPr>
          <w:spacing w:val="3"/>
          <w:w w:val="110"/>
        </w:rPr>
        <w:t xml:space="preserve"> </w:t>
      </w:r>
      <w:r>
        <w:rPr>
          <w:w w:val="110"/>
        </w:rPr>
        <w:t>support,</w:t>
      </w:r>
      <w:r>
        <w:rPr>
          <w:spacing w:val="3"/>
          <w:w w:val="110"/>
        </w:rPr>
        <w:t xml:space="preserve"> </w:t>
      </w:r>
      <w:r>
        <w:rPr>
          <w:w w:val="110"/>
        </w:rPr>
        <w:t>and</w:t>
      </w:r>
      <w:r>
        <w:rPr>
          <w:spacing w:val="3"/>
          <w:w w:val="110"/>
        </w:rPr>
        <w:t xml:space="preserve"> </w:t>
      </w:r>
      <w:r>
        <w:rPr>
          <w:w w:val="110"/>
        </w:rPr>
        <w:t>other</w:t>
      </w:r>
      <w:r>
        <w:rPr>
          <w:spacing w:val="3"/>
          <w:w w:val="110"/>
        </w:rPr>
        <w:t xml:space="preserve"> </w:t>
      </w:r>
      <w:r>
        <w:rPr>
          <w:w w:val="110"/>
        </w:rPr>
        <w:t>data</w:t>
      </w:r>
      <w:r>
        <w:rPr>
          <w:spacing w:val="3"/>
          <w:w w:val="110"/>
        </w:rPr>
        <w:t xml:space="preserve"> </w:t>
      </w:r>
      <w:r>
        <w:rPr>
          <w:w w:val="110"/>
        </w:rPr>
        <w:t>collection</w:t>
      </w:r>
      <w:r>
        <w:rPr>
          <w:spacing w:val="2"/>
          <w:w w:val="110"/>
        </w:rPr>
        <w:t xml:space="preserve"> </w:t>
      </w:r>
      <w:r>
        <w:rPr>
          <w:w w:val="110"/>
        </w:rPr>
        <w:t>purposes.</w:t>
      </w:r>
      <w:r>
        <w:rPr>
          <w:spacing w:val="23"/>
          <w:w w:val="110"/>
        </w:rPr>
        <w:t xml:space="preserve"> </w:t>
      </w:r>
      <w:r>
        <w:rPr>
          <w:w w:val="110"/>
        </w:rPr>
        <w:t>Howe</w:t>
      </w:r>
      <w:r>
        <w:rPr>
          <w:spacing w:val="-1"/>
          <w:w w:val="110"/>
        </w:rPr>
        <w:t>v</w:t>
      </w:r>
      <w:r>
        <w:rPr>
          <w:w w:val="110"/>
        </w:rPr>
        <w:t>e</w:t>
      </w:r>
      <w:r>
        <w:rPr>
          <w:spacing w:val="-17"/>
          <w:w w:val="110"/>
        </w:rPr>
        <w:t>r</w:t>
      </w:r>
      <w:r>
        <w:rPr>
          <w:w w:val="110"/>
        </w:rPr>
        <w:t>,</w:t>
      </w:r>
      <w:r>
        <w:rPr>
          <w:w w:val="99"/>
        </w:rPr>
        <w:t xml:space="preserve"> </w:t>
      </w:r>
      <w:r>
        <w:rPr>
          <w:w w:val="110"/>
        </w:rPr>
        <w:t>getting</w:t>
      </w:r>
      <w:r>
        <w:rPr>
          <w:spacing w:val="-13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acceptable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-13"/>
          <w:w w:val="110"/>
        </w:rPr>
        <w:t xml:space="preserve"> </w:t>
      </w:r>
      <w:r>
        <w:rPr>
          <w:w w:val="110"/>
        </w:rPr>
        <w:t>rate</w:t>
      </w:r>
      <w:r>
        <w:rPr>
          <w:spacing w:val="-12"/>
          <w:w w:val="110"/>
        </w:rPr>
        <w:t xml:space="preserve"> </w:t>
      </w:r>
      <w:r>
        <w:rPr>
          <w:w w:val="110"/>
        </w:rPr>
        <w:t>on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sent</w:t>
      </w:r>
      <w:r>
        <w:rPr>
          <w:spacing w:val="-12"/>
          <w:w w:val="110"/>
        </w:rPr>
        <w:t xml:space="preserve"> </w:t>
      </w:r>
      <w:r>
        <w:rPr>
          <w:w w:val="110"/>
        </w:rPr>
        <w:t>out</w:t>
      </w:r>
      <w:r>
        <w:rPr>
          <w:spacing w:val="-12"/>
          <w:w w:val="110"/>
        </w:rPr>
        <w:t xml:space="preserve"> </w:t>
      </w:r>
      <w:r>
        <w:rPr>
          <w:w w:val="110"/>
        </w:rPr>
        <w:t>emails</w:t>
      </w:r>
      <w:r>
        <w:rPr>
          <w:spacing w:val="-1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equi</w:t>
      </w:r>
      <w:r>
        <w:rPr>
          <w:spacing w:val="-4"/>
          <w:w w:val="110"/>
        </w:rPr>
        <w:t>r</w:t>
      </w:r>
      <w:r>
        <w:rPr>
          <w:w w:val="110"/>
        </w:rPr>
        <w:t>es</w:t>
      </w:r>
      <w:r>
        <w:rPr>
          <w:spacing w:val="-13"/>
          <w:w w:val="110"/>
        </w:rPr>
        <w:t xml:space="preserve"> </w:t>
      </w:r>
      <w:r>
        <w:rPr>
          <w:w w:val="110"/>
        </w:rPr>
        <w:t>additional</w:t>
      </w:r>
      <w:r>
        <w:rPr>
          <w:spacing w:val="-12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</w:t>
      </w:r>
      <w:del w:id="11" w:author="YEE LOK Mak" w:date="2013-07-30T10:56:00Z">
        <w:r w:rsidDel="00735EF7">
          <w:rPr>
            <w:w w:val="110"/>
          </w:rPr>
          <w:delText>s</w:delText>
        </w:r>
      </w:del>
      <w:r>
        <w:rPr>
          <w:spacing w:val="-12"/>
          <w:w w:val="110"/>
        </w:rPr>
        <w:t xml:space="preserve"> </w:t>
      </w:r>
      <w:ins w:id="12" w:author="YEE LOK Mak" w:date="2013-07-30T10:56:00Z">
        <w:r>
          <w:rPr>
            <w:w w:val="110"/>
          </w:rPr>
          <w:t>on</w:t>
        </w:r>
      </w:ins>
      <w:del w:id="13" w:author="YEE LOK Mak" w:date="2013-07-30T10:56:00Z">
        <w:r w:rsidDel="00735EF7">
          <w:rPr>
            <w:w w:val="110"/>
          </w:rPr>
          <w:delText>f</w:delText>
        </w:r>
        <w:r w:rsidDel="00735EF7">
          <w:rPr>
            <w:spacing w:val="-5"/>
            <w:w w:val="110"/>
          </w:rPr>
          <w:delText>r</w:delText>
        </w:r>
        <w:r w:rsidDel="00735EF7">
          <w:rPr>
            <w:w w:val="110"/>
          </w:rPr>
          <w:delText>om</w:delText>
        </w:r>
      </w:del>
      <w:r>
        <w:rPr>
          <w:w w:val="110"/>
        </w:rPr>
        <w:t xml:space="preserve"> the</w:t>
      </w:r>
      <w:r>
        <w:rPr>
          <w:spacing w:val="-20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chers’</w:t>
      </w:r>
      <w:r>
        <w:rPr>
          <w:spacing w:val="-20"/>
          <w:w w:val="110"/>
        </w:rPr>
        <w:t xml:space="preserve"> </w:t>
      </w:r>
      <w:r>
        <w:rPr>
          <w:w w:val="110"/>
        </w:rPr>
        <w:t>side.</w:t>
      </w:r>
      <w:r>
        <w:rPr>
          <w:spacing w:val="-2"/>
          <w:w w:val="110"/>
        </w:rPr>
        <w:t xml:space="preserve"> </w:t>
      </w:r>
      <w:r>
        <w:rPr>
          <w:w w:val="110"/>
        </w:rPr>
        <w:t>This</w:t>
      </w:r>
      <w:r>
        <w:rPr>
          <w:spacing w:val="-20"/>
          <w:w w:val="110"/>
        </w:rPr>
        <w:t xml:space="preserve"> </w:t>
      </w:r>
      <w:r>
        <w:rPr>
          <w:w w:val="110"/>
        </w:rPr>
        <w:t>thesis</w:t>
      </w:r>
      <w:r>
        <w:rPr>
          <w:spacing w:val="-20"/>
          <w:w w:val="110"/>
        </w:rPr>
        <w:t xml:space="preserve"> </w:t>
      </w:r>
      <w:r>
        <w:rPr>
          <w:w w:val="110"/>
        </w:rPr>
        <w:t>investigates</w:t>
      </w:r>
      <w:r>
        <w:rPr>
          <w:spacing w:val="-19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co</w:t>
      </w:r>
      <w:r>
        <w:rPr>
          <w:spacing w:val="-2"/>
          <w:w w:val="110"/>
        </w:rPr>
        <w:t>m</w:t>
      </w:r>
      <w:r>
        <w:rPr>
          <w:w w:val="110"/>
        </w:rPr>
        <w:t>munication</w:t>
      </w:r>
      <w:r>
        <w:rPr>
          <w:spacing w:val="-20"/>
          <w:w w:val="110"/>
        </w:rPr>
        <w:t xml:space="preserve"> </w:t>
      </w:r>
      <w:r>
        <w:rPr>
          <w:w w:val="110"/>
        </w:rPr>
        <w:t>system</w:t>
      </w:r>
      <w:del w:id="14" w:author="YEE LOK Mak" w:date="2013-07-30T10:56:00Z">
        <w:r w:rsidDel="00735EF7">
          <w:rPr>
            <w:w w:val="110"/>
          </w:rPr>
          <w:delText>,</w:delText>
        </w:r>
      </w:del>
      <w:proofErr w:type="gramStart"/>
      <w:r>
        <w:rPr>
          <w:spacing w:val="-18"/>
          <w:w w:val="110"/>
        </w:rPr>
        <w:t xml:space="preserve"> </w:t>
      </w:r>
      <w:r>
        <w:rPr>
          <w:w w:val="110"/>
        </w:rPr>
        <w:t>which</w:t>
      </w:r>
      <w:proofErr w:type="gramEnd"/>
      <w:r>
        <w:rPr>
          <w:spacing w:val="-20"/>
          <w:w w:val="110"/>
        </w:rPr>
        <w:t xml:space="preserve"> </w:t>
      </w:r>
      <w:r>
        <w:rPr>
          <w:w w:val="110"/>
        </w:rPr>
        <w:t>contribu</w:t>
      </w:r>
      <w:r>
        <w:rPr>
          <w:spacing w:val="-1"/>
          <w:w w:val="110"/>
        </w:rPr>
        <w:t>t</w:t>
      </w:r>
      <w:r>
        <w:rPr>
          <w:w w:val="110"/>
        </w:rPr>
        <w:t>es</w:t>
      </w:r>
      <w:r>
        <w:rPr>
          <w:w w:val="107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inc</w:t>
      </w:r>
      <w:r>
        <w:rPr>
          <w:spacing w:val="-5"/>
          <w:w w:val="110"/>
        </w:rPr>
        <w:t>r</w:t>
      </w:r>
      <w:r>
        <w:rPr>
          <w:w w:val="110"/>
        </w:rPr>
        <w:t>easing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esponse</w:t>
      </w:r>
      <w:r>
        <w:rPr>
          <w:spacing w:val="-4"/>
          <w:w w:val="110"/>
        </w:rPr>
        <w:t xml:space="preserve"> </w:t>
      </w:r>
      <w:r>
        <w:rPr>
          <w:w w:val="110"/>
        </w:rPr>
        <w:t>rate</w:t>
      </w:r>
      <w:r>
        <w:rPr>
          <w:spacing w:val="-4"/>
          <w:w w:val="110"/>
        </w:rPr>
        <w:t xml:space="preserve"> </w:t>
      </w:r>
      <w:r>
        <w:rPr>
          <w:w w:val="110"/>
        </w:rPr>
        <w:t>while</w:t>
      </w:r>
      <w:r>
        <w:rPr>
          <w:spacing w:val="-4"/>
          <w:w w:val="110"/>
        </w:rPr>
        <w:t xml:space="preserve"> </w:t>
      </w:r>
      <w:r>
        <w:rPr>
          <w:w w:val="110"/>
        </w:rPr>
        <w:t>minimizing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bu</w:t>
      </w:r>
      <w:r>
        <w:rPr>
          <w:spacing w:val="-4"/>
          <w:w w:val="110"/>
        </w:rPr>
        <w:t>r</w:t>
      </w:r>
      <w:r>
        <w:rPr>
          <w:w w:val="110"/>
        </w:rPr>
        <w:t>den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del w:id="15" w:author="YEE LOK Mak" w:date="2013-07-30T10:58:00Z">
        <w:r w:rsidDel="00735EF7">
          <w:rPr>
            <w:w w:val="110"/>
          </w:rPr>
          <w:delText>s</w:delText>
        </w:r>
      </w:del>
      <w:del w:id="16" w:author="YEE LOK Mak" w:date="2013-07-30T10:57:00Z">
        <w:r w:rsidDel="00735EF7">
          <w:rPr>
            <w:w w:val="110"/>
          </w:rPr>
          <w:delText>’</w:delText>
        </w:r>
        <w:r w:rsidDel="00735EF7">
          <w:rPr>
            <w:spacing w:val="-4"/>
            <w:w w:val="110"/>
          </w:rPr>
          <w:delText xml:space="preserve"> </w:delText>
        </w:r>
        <w:r w:rsidDel="00735EF7">
          <w:rPr>
            <w:w w:val="110"/>
          </w:rPr>
          <w:delText>s</w:delText>
        </w:r>
        <w:r w:rsidDel="00735EF7">
          <w:rPr>
            <w:w w:val="110"/>
          </w:rPr>
          <w:delText>i</w:delText>
        </w:r>
        <w:r w:rsidDel="00735EF7">
          <w:rPr>
            <w:w w:val="110"/>
          </w:rPr>
          <w:delText>d</w:delText>
        </w:r>
        <w:r w:rsidDel="00735EF7">
          <w:rPr>
            <w:w w:val="110"/>
          </w:rPr>
          <w:delText>e</w:delText>
        </w:r>
      </w:del>
      <w:r>
        <w:rPr>
          <w:w w:val="110"/>
        </w:rPr>
        <w:t>.</w:t>
      </w: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before="13" w:line="220" w:lineRule="exact"/>
      </w:pPr>
    </w:p>
    <w:p w:rsidR="00AE6C74" w:rsidRDefault="00735EF7">
      <w:pPr>
        <w:pStyle w:val="BodyText"/>
        <w:spacing w:line="411" w:lineRule="auto"/>
        <w:ind w:right="109"/>
        <w:jc w:val="both"/>
      </w:pPr>
      <w:r>
        <w:rPr>
          <w:spacing w:val="-24"/>
          <w:w w:val="110"/>
        </w:rPr>
        <w:t>T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achieve</w:t>
      </w:r>
      <w:r>
        <w:rPr>
          <w:spacing w:val="-13"/>
          <w:w w:val="110"/>
        </w:rPr>
        <w:t xml:space="preserve"> </w:t>
      </w:r>
      <w:r>
        <w:rPr>
          <w:w w:val="110"/>
        </w:rPr>
        <w:t>this,</w:t>
      </w:r>
      <w:r>
        <w:rPr>
          <w:spacing w:val="-12"/>
          <w:w w:val="110"/>
        </w:rPr>
        <w:t xml:space="preserve"> </w:t>
      </w:r>
      <w:r>
        <w:rPr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w w:val="110"/>
        </w:rPr>
        <w:t>system</w:t>
      </w:r>
      <w:r>
        <w:rPr>
          <w:spacing w:val="-13"/>
          <w:w w:val="110"/>
        </w:rPr>
        <w:t xml:space="preserve"> </w:t>
      </w:r>
      <w:r>
        <w:rPr>
          <w:w w:val="110"/>
        </w:rPr>
        <w:t>const</w:t>
      </w:r>
      <w:r>
        <w:rPr>
          <w:spacing w:val="-2"/>
          <w:w w:val="110"/>
        </w:rPr>
        <w:t>r</w:t>
      </w:r>
      <w:r>
        <w:rPr>
          <w:w w:val="110"/>
        </w:rPr>
        <w:t>ucts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3"/>
          <w:w w:val="110"/>
        </w:rPr>
        <w:t xml:space="preserve"> </w:t>
      </w:r>
      <w:r>
        <w:rPr>
          <w:w w:val="110"/>
        </w:rPr>
        <w:t>workflow</w:t>
      </w:r>
      <w:del w:id="17" w:author="YEE LOK Mak" w:date="2013-07-30T11:00:00Z">
        <w:r w:rsidDel="00735EF7">
          <w:rPr>
            <w:spacing w:val="-13"/>
            <w:w w:val="110"/>
          </w:rPr>
          <w:delText xml:space="preserve"> </w:delText>
        </w:r>
        <w:r w:rsidDel="00735EF7">
          <w:rPr>
            <w:spacing w:val="-1"/>
            <w:w w:val="110"/>
          </w:rPr>
          <w:delText>s</w:delText>
        </w:r>
        <w:r w:rsidDel="00735EF7">
          <w:rPr>
            <w:w w:val="110"/>
          </w:rPr>
          <w:delText>upporting</w:delText>
        </w:r>
      </w:del>
      <w:ins w:id="18" w:author="YEE LOK Mak" w:date="2013-07-30T11:00:00Z">
        <w:r>
          <w:rPr>
            <w:spacing w:val="-13"/>
            <w:w w:val="110"/>
          </w:rPr>
          <w:t xml:space="preserve"> that helps</w:t>
        </w:r>
      </w:ins>
      <w:r>
        <w:rPr>
          <w:spacing w:val="-1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3"/>
          <w:w w:val="110"/>
        </w:rPr>
        <w:t xml:space="preserve"> </w:t>
      </w:r>
      <w:r>
        <w:rPr>
          <w:w w:val="110"/>
        </w:rPr>
        <w:t>extract</w:t>
      </w:r>
      <w:r>
        <w:rPr>
          <w:spacing w:val="-13"/>
          <w:w w:val="110"/>
        </w:rPr>
        <w:t xml:space="preserve"> </w:t>
      </w:r>
      <w:r>
        <w:rPr>
          <w:w w:val="110"/>
        </w:rPr>
        <w:t>in</w:t>
      </w:r>
      <w:r>
        <w:rPr>
          <w:spacing w:val="-2"/>
          <w:w w:val="110"/>
        </w:rPr>
        <w:t>f</w:t>
      </w:r>
      <w:r>
        <w:rPr>
          <w:w w:val="110"/>
        </w:rPr>
        <w:t>o</w:t>
      </w:r>
      <w:r>
        <w:rPr>
          <w:spacing w:val="-4"/>
          <w:w w:val="110"/>
        </w:rPr>
        <w:t>r</w:t>
      </w:r>
      <w:del w:id="19" w:author="YEE LOK Mak" w:date="2013-07-30T10:58:00Z">
        <w:r w:rsidDel="00735EF7">
          <w:rPr>
            <w:w w:val="110"/>
          </w:rPr>
          <w:delText>-</w:delText>
        </w:r>
        <w:r w:rsidDel="00735EF7">
          <w:rPr>
            <w:w w:val="99"/>
          </w:rPr>
          <w:delText xml:space="preserve"> </w:delText>
        </w:r>
      </w:del>
      <w:r>
        <w:rPr>
          <w:w w:val="110"/>
        </w:rPr>
        <w:t>mation,</w:t>
      </w:r>
      <w:r>
        <w:rPr>
          <w:spacing w:val="2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23"/>
          <w:w w:val="110"/>
        </w:rPr>
        <w:t xml:space="preserve"> </w:t>
      </w:r>
      <w:ins w:id="20" w:author="YEE LOK Mak" w:date="2013-07-30T10:59:00Z">
        <w:r>
          <w:rPr>
            <w:spacing w:val="23"/>
            <w:w w:val="110"/>
          </w:rPr>
          <w:t xml:space="preserve">a </w:t>
        </w:r>
      </w:ins>
      <w:r>
        <w:rPr>
          <w:spacing w:val="-2"/>
          <w:w w:val="110"/>
        </w:rPr>
        <w:t>r</w:t>
      </w:r>
      <w:r>
        <w:rPr>
          <w:w w:val="110"/>
        </w:rPr>
        <w:t>ule</w:t>
      </w:r>
      <w:ins w:id="21" w:author="YEE LOK Mak" w:date="2013-07-30T10:58:00Z">
        <w:r>
          <w:rPr>
            <w:spacing w:val="22"/>
            <w:w w:val="110"/>
          </w:rPr>
          <w:t>-</w:t>
        </w:r>
      </w:ins>
      <w:del w:id="22" w:author="YEE LOK Mak" w:date="2013-07-30T10:58:00Z">
        <w:r w:rsidDel="00735EF7">
          <w:rPr>
            <w:spacing w:val="22"/>
            <w:w w:val="110"/>
          </w:rPr>
          <w:delText xml:space="preserve"> </w:delText>
        </w:r>
      </w:del>
      <w:r>
        <w:rPr>
          <w:w w:val="110"/>
        </w:rPr>
        <w:t>ba</w:t>
      </w:r>
      <w:r>
        <w:rPr>
          <w:spacing w:val="-1"/>
          <w:w w:val="110"/>
        </w:rPr>
        <w:t>s</w:t>
      </w:r>
      <w:r>
        <w:rPr>
          <w:w w:val="110"/>
        </w:rPr>
        <w:t>ed</w:t>
      </w:r>
      <w:ins w:id="23" w:author="YEE LOK Mak" w:date="2013-07-30T10:58:00Z">
        <w:r>
          <w:rPr>
            <w:w w:val="110"/>
          </w:rPr>
          <w:t>,</w:t>
        </w:r>
      </w:ins>
      <w:r>
        <w:rPr>
          <w:spacing w:val="22"/>
          <w:w w:val="110"/>
        </w:rPr>
        <w:t xml:space="preserve"> </w:t>
      </w:r>
      <w:r>
        <w:rPr>
          <w:w w:val="110"/>
        </w:rPr>
        <w:t>automated</w:t>
      </w:r>
      <w:r>
        <w:rPr>
          <w:spacing w:val="23"/>
          <w:w w:val="110"/>
        </w:rPr>
        <w:t xml:space="preserve"> </w:t>
      </w:r>
      <w:r>
        <w:rPr>
          <w:w w:val="110"/>
        </w:rPr>
        <w:t>decision</w:t>
      </w:r>
      <w:ins w:id="24" w:author="YEE LOK Mak" w:date="2013-07-30T11:00:00Z">
        <w:r>
          <w:rPr>
            <w:spacing w:val="22"/>
            <w:w w:val="110"/>
          </w:rPr>
          <w:t>-</w:t>
        </w:r>
      </w:ins>
      <w:del w:id="25" w:author="YEE LOK Mak" w:date="2013-07-30T11:00:00Z">
        <w:r w:rsidDel="00735EF7">
          <w:rPr>
            <w:spacing w:val="22"/>
            <w:w w:val="110"/>
          </w:rPr>
          <w:delText xml:space="preserve"> </w:delText>
        </w:r>
      </w:del>
      <w:r>
        <w:rPr>
          <w:w w:val="110"/>
        </w:rPr>
        <w:t>making</w:t>
      </w:r>
      <w:r>
        <w:rPr>
          <w:spacing w:val="22"/>
          <w:w w:val="110"/>
        </w:rPr>
        <w:t xml:space="preserve"> </w:t>
      </w:r>
      <w:r>
        <w:rPr>
          <w:w w:val="110"/>
        </w:rPr>
        <w:t>mechanism</w:t>
      </w:r>
      <w:r>
        <w:rPr>
          <w:spacing w:val="23"/>
          <w:w w:val="110"/>
        </w:rPr>
        <w:t xml:space="preserve"> </w:t>
      </w:r>
      <w:r>
        <w:rPr>
          <w:w w:val="110"/>
        </w:rPr>
        <w:t>on</w:t>
      </w:r>
      <w:r>
        <w:rPr>
          <w:spacing w:val="2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</w:t>
      </w:r>
      <w:r>
        <w:rPr>
          <w:spacing w:val="-1"/>
          <w:w w:val="110"/>
        </w:rPr>
        <w:t>n</w:t>
      </w:r>
      <w:r>
        <w:rPr>
          <w:w w:val="110"/>
        </w:rPr>
        <w:t>ts’</w:t>
      </w:r>
      <w:r>
        <w:rPr>
          <w:w w:val="102"/>
        </w:rPr>
        <w:t xml:space="preserve"> </w:t>
      </w:r>
      <w:r>
        <w:rPr>
          <w:w w:val="110"/>
        </w:rPr>
        <w:t>emails,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personaliz</w:t>
      </w:r>
      <w:ins w:id="26" w:author="YEE LOK Mak" w:date="2013-07-30T11:02:00Z">
        <w:r>
          <w:rPr>
            <w:w w:val="110"/>
          </w:rPr>
          <w:t>ing</w:t>
        </w:r>
      </w:ins>
      <w:del w:id="27" w:author="YEE LOK Mak" w:date="2013-07-30T11:02:00Z">
        <w:r w:rsidDel="00735EF7">
          <w:rPr>
            <w:w w:val="110"/>
          </w:rPr>
          <w:delText>e</w:delText>
        </w:r>
      </w:del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w w:val="110"/>
        </w:rPr>
        <w:t>content</w:t>
      </w:r>
      <w:r>
        <w:rPr>
          <w:spacing w:val="37"/>
          <w:w w:val="110"/>
        </w:rPr>
        <w:t xml:space="preserve"> </w:t>
      </w:r>
      <w:r>
        <w:rPr>
          <w:w w:val="110"/>
        </w:rPr>
        <w:t>of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8"/>
          <w:w w:val="110"/>
        </w:rPr>
        <w:t xml:space="preserve"> </w:t>
      </w:r>
      <w:r>
        <w:rPr>
          <w:w w:val="110"/>
        </w:rPr>
        <w:t>emails</w:t>
      </w:r>
      <w:r>
        <w:rPr>
          <w:spacing w:val="37"/>
          <w:w w:val="110"/>
        </w:rPr>
        <w:t xml:space="preserve"> </w:t>
      </w:r>
      <w:r>
        <w:rPr>
          <w:w w:val="110"/>
        </w:rPr>
        <w:t>with</w:t>
      </w:r>
      <w:r>
        <w:rPr>
          <w:spacing w:val="37"/>
          <w:w w:val="110"/>
        </w:rPr>
        <w:t xml:space="preserve"> </w:t>
      </w:r>
      <w:r>
        <w:rPr>
          <w:w w:val="110"/>
        </w:rPr>
        <w:t>the</w:t>
      </w:r>
      <w:r>
        <w:rPr>
          <w:spacing w:val="37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espondents’</w:t>
      </w:r>
      <w:r>
        <w:rPr>
          <w:spacing w:val="37"/>
          <w:w w:val="110"/>
        </w:rPr>
        <w:t xml:space="preserve"> </w:t>
      </w:r>
      <w:r>
        <w:rPr>
          <w:w w:val="110"/>
        </w:rPr>
        <w:t>informa</w:t>
      </w:r>
      <w:r>
        <w:rPr>
          <w:spacing w:val="-1"/>
          <w:w w:val="110"/>
        </w:rPr>
        <w:t>t</w:t>
      </w:r>
      <w:r>
        <w:rPr>
          <w:w w:val="110"/>
        </w:rPr>
        <w:t>ion which</w:t>
      </w:r>
      <w:r>
        <w:rPr>
          <w:spacing w:val="21"/>
          <w:w w:val="110"/>
        </w:rPr>
        <w:t xml:space="preserve"> </w:t>
      </w:r>
      <w:r>
        <w:rPr>
          <w:w w:val="110"/>
        </w:rPr>
        <w:t>is</w:t>
      </w:r>
      <w:r>
        <w:rPr>
          <w:spacing w:val="22"/>
          <w:w w:val="110"/>
        </w:rPr>
        <w:t xml:space="preserve"> </w:t>
      </w:r>
      <w:r>
        <w:rPr>
          <w:w w:val="110"/>
        </w:rPr>
        <w:t>extracted</w:t>
      </w:r>
      <w:r>
        <w:rPr>
          <w:spacing w:val="22"/>
          <w:w w:val="110"/>
        </w:rPr>
        <w:t xml:space="preserve"> </w:t>
      </w:r>
      <w:r>
        <w:rPr>
          <w:w w:val="110"/>
        </w:rPr>
        <w:t>f</w:t>
      </w:r>
      <w:r>
        <w:rPr>
          <w:spacing w:val="-5"/>
          <w:w w:val="110"/>
        </w:rPr>
        <w:t>r</w:t>
      </w:r>
      <w:r>
        <w:rPr>
          <w:w w:val="110"/>
        </w:rPr>
        <w:t>om</w:t>
      </w:r>
      <w:r>
        <w:rPr>
          <w:spacing w:val="22"/>
          <w:w w:val="110"/>
        </w:rPr>
        <w:t xml:space="preserve"> </w:t>
      </w:r>
      <w:r>
        <w:rPr>
          <w:w w:val="110"/>
        </w:rPr>
        <w:t>the</w:t>
      </w:r>
      <w:r>
        <w:rPr>
          <w:spacing w:val="21"/>
          <w:w w:val="110"/>
        </w:rPr>
        <w:t xml:space="preserve"> </w:t>
      </w:r>
      <w:r>
        <w:rPr>
          <w:w w:val="110"/>
        </w:rPr>
        <w:t>cur</w:t>
      </w:r>
      <w:r>
        <w:rPr>
          <w:spacing w:val="-4"/>
          <w:w w:val="110"/>
        </w:rPr>
        <w:t>r</w:t>
      </w:r>
      <w:r>
        <w:rPr>
          <w:w w:val="110"/>
        </w:rPr>
        <w:t>ent</w:t>
      </w:r>
      <w:r>
        <w:rPr>
          <w:spacing w:val="22"/>
          <w:w w:val="110"/>
        </w:rPr>
        <w:t xml:space="preserve"> </w:t>
      </w:r>
      <w:r>
        <w:rPr>
          <w:w w:val="110"/>
        </w:rPr>
        <w:t>state</w:t>
      </w:r>
      <w:r>
        <w:rPr>
          <w:spacing w:val="22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earlier</w:t>
      </w:r>
      <w:r>
        <w:rPr>
          <w:spacing w:val="22"/>
          <w:w w:val="110"/>
        </w:rPr>
        <w:t xml:space="preserve"> </w:t>
      </w:r>
      <w:r>
        <w:rPr>
          <w:w w:val="110"/>
        </w:rPr>
        <w:t>conversations.</w:t>
      </w:r>
      <w:r>
        <w:rPr>
          <w:spacing w:val="28"/>
          <w:w w:val="110"/>
        </w:rPr>
        <w:t xml:space="preserve"> </w:t>
      </w:r>
      <w:r>
        <w:rPr>
          <w:w w:val="110"/>
        </w:rPr>
        <w:t>It</w:t>
      </w:r>
      <w:r>
        <w:rPr>
          <w:spacing w:val="22"/>
          <w:w w:val="110"/>
        </w:rPr>
        <w:t xml:space="preserve"> </w:t>
      </w:r>
      <w:r>
        <w:rPr>
          <w:w w:val="110"/>
        </w:rPr>
        <w:t>also</w:t>
      </w:r>
      <w:r>
        <w:rPr>
          <w:spacing w:val="21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ovides</w:t>
      </w:r>
      <w:r>
        <w:rPr>
          <w:spacing w:val="22"/>
          <w:w w:val="110"/>
        </w:rPr>
        <w:t xml:space="preserve"> </w:t>
      </w:r>
      <w:r>
        <w:rPr>
          <w:w w:val="110"/>
        </w:rPr>
        <w:t>an</w:t>
      </w:r>
      <w:r>
        <w:rPr>
          <w:w w:val="113"/>
        </w:rPr>
        <w:t xml:space="preserve"> </w:t>
      </w:r>
      <w:r>
        <w:rPr>
          <w:w w:val="110"/>
        </w:rPr>
        <w:t>option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enable</w:t>
      </w:r>
      <w:r>
        <w:rPr>
          <w:spacing w:val="-4"/>
          <w:w w:val="110"/>
        </w:rPr>
        <w:t xml:space="preserve"> </w:t>
      </w:r>
      <w:r>
        <w:rPr>
          <w:w w:val="110"/>
        </w:rPr>
        <w:t>contribution</w:t>
      </w:r>
      <w:ins w:id="28" w:author="YEE LOK Mak" w:date="2013-07-30T11:04:00Z">
        <w:r>
          <w:rPr>
            <w:spacing w:val="-4"/>
            <w:w w:val="110"/>
          </w:rPr>
          <w:t xml:space="preserve">s from </w:t>
        </w:r>
      </w:ins>
      <w:del w:id="29" w:author="YEE LOK Mak" w:date="2013-07-30T11:04:00Z">
        <w:r w:rsidDel="00735EF7">
          <w:rPr>
            <w:spacing w:val="-4"/>
            <w:w w:val="110"/>
          </w:rPr>
          <w:delText xml:space="preserve"> </w:delText>
        </w:r>
        <w:r w:rsidDel="00735EF7">
          <w:rPr>
            <w:w w:val="110"/>
          </w:rPr>
          <w:delText>of</w:delText>
        </w:r>
        <w:r w:rsidDel="00735EF7">
          <w:rPr>
            <w:spacing w:val="-4"/>
            <w:w w:val="110"/>
          </w:rPr>
          <w:delText xml:space="preserve"> </w:delText>
        </w:r>
      </w:del>
      <w:r>
        <w:rPr>
          <w:w w:val="110"/>
        </w:rPr>
        <w:t>other</w:t>
      </w:r>
      <w:r>
        <w:rPr>
          <w:spacing w:val="-4"/>
          <w:w w:val="110"/>
        </w:rPr>
        <w:t xml:space="preserve"> 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chers</w:t>
      </w:r>
      <w:r>
        <w:rPr>
          <w:spacing w:val="-4"/>
          <w:w w:val="110"/>
        </w:rPr>
        <w:t xml:space="preserve"> </w:t>
      </w:r>
      <w:r>
        <w:rPr>
          <w:w w:val="110"/>
        </w:rPr>
        <w:t>as</w:t>
      </w:r>
      <w:r>
        <w:rPr>
          <w:spacing w:val="-3"/>
          <w:w w:val="110"/>
        </w:rPr>
        <w:t xml:space="preserve"> </w:t>
      </w:r>
      <w:r>
        <w:rPr>
          <w:w w:val="110"/>
        </w:rPr>
        <w:t>assistants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4"/>
          <w:w w:val="110"/>
        </w:rPr>
        <w:t xml:space="preserve"> </w:t>
      </w:r>
      <w:r>
        <w:rPr>
          <w:w w:val="110"/>
        </w:rPr>
        <w:t>interact</w:t>
      </w:r>
      <w:r>
        <w:rPr>
          <w:spacing w:val="-4"/>
          <w:w w:val="110"/>
        </w:rPr>
        <w:t xml:space="preserve"> </w:t>
      </w:r>
      <w:r>
        <w:rPr>
          <w:w w:val="110"/>
        </w:rPr>
        <w:t>with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wor</w:t>
      </w:r>
      <w:r>
        <w:rPr>
          <w:spacing w:val="-1"/>
          <w:w w:val="110"/>
        </w:rPr>
        <w:t>k</w:t>
      </w:r>
      <w:r>
        <w:rPr>
          <w:w w:val="110"/>
        </w:rPr>
        <w:t>-</w:t>
      </w:r>
      <w:del w:id="30" w:author="YEE LOK Mak" w:date="2013-07-30T11:04:00Z">
        <w:r w:rsidDel="00735EF7">
          <w:rPr>
            <w:w w:val="99"/>
          </w:rPr>
          <w:delText xml:space="preserve"> </w:delText>
        </w:r>
      </w:del>
      <w:r>
        <w:rPr>
          <w:w w:val="110"/>
        </w:rPr>
        <w:t>flow</w:t>
      </w:r>
      <w:r>
        <w:rPr>
          <w:spacing w:val="-19"/>
          <w:w w:val="110"/>
        </w:rPr>
        <w:t xml:space="preserve"> </w:t>
      </w:r>
      <w:r>
        <w:rPr>
          <w:w w:val="110"/>
        </w:rPr>
        <w:t>under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permission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8"/>
          <w:w w:val="110"/>
        </w:rPr>
        <w:t xml:space="preserve"> </w:t>
      </w:r>
      <w:r>
        <w:rPr>
          <w:w w:val="110"/>
        </w:rPr>
        <w:t>the</w:t>
      </w:r>
      <w:r>
        <w:rPr>
          <w:spacing w:val="-19"/>
          <w:w w:val="110"/>
        </w:rPr>
        <w:t xml:space="preserve"> </w:t>
      </w:r>
      <w:r>
        <w:rPr>
          <w:w w:val="110"/>
        </w:rPr>
        <w:t>initial</w:t>
      </w:r>
      <w:r>
        <w:rPr>
          <w:spacing w:val="-18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</w:t>
      </w:r>
      <w:r>
        <w:rPr>
          <w:spacing w:val="-18"/>
          <w:w w:val="110"/>
        </w:rPr>
        <w:t>r</w:t>
      </w:r>
      <w:r>
        <w:rPr>
          <w:w w:val="110"/>
        </w:rPr>
        <w:t>.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>r</w:t>
      </w:r>
      <w:r>
        <w:rPr>
          <w:w w:val="110"/>
        </w:rPr>
        <w:t>efo</w:t>
      </w:r>
      <w:r>
        <w:rPr>
          <w:spacing w:val="-5"/>
          <w:w w:val="110"/>
        </w:rPr>
        <w:t>r</w:t>
      </w:r>
      <w:r>
        <w:rPr>
          <w:w w:val="110"/>
        </w:rPr>
        <w:t>e,</w:t>
      </w:r>
      <w:r>
        <w:rPr>
          <w:spacing w:val="-15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-18"/>
          <w:w w:val="110"/>
        </w:rPr>
        <w:t xml:space="preserve"> </w:t>
      </w:r>
      <w:r>
        <w:rPr>
          <w:w w:val="110"/>
        </w:rPr>
        <w:t>of</w:t>
      </w:r>
      <w:r>
        <w:rPr>
          <w:spacing w:val="-19"/>
          <w:w w:val="110"/>
        </w:rPr>
        <w:t xml:space="preserve"> </w:t>
      </w:r>
      <w:r>
        <w:rPr>
          <w:w w:val="110"/>
        </w:rPr>
        <w:t>the</w:t>
      </w:r>
      <w:r>
        <w:rPr>
          <w:spacing w:val="-18"/>
          <w:w w:val="110"/>
        </w:rPr>
        <w:t xml:space="preserve"> </w:t>
      </w:r>
      <w:r>
        <w:rPr>
          <w:w w:val="110"/>
        </w:rPr>
        <w:t>work</w:t>
      </w:r>
      <w:r>
        <w:rPr>
          <w:spacing w:val="-19"/>
          <w:w w:val="110"/>
        </w:rPr>
        <w:t xml:space="preserve"> </w:t>
      </w:r>
      <w:r>
        <w:rPr>
          <w:w w:val="110"/>
        </w:rPr>
        <w:t>can</w:t>
      </w:r>
      <w:r>
        <w:rPr>
          <w:w w:val="109"/>
        </w:rPr>
        <w:t xml:space="preserve"> </w:t>
      </w:r>
      <w:r>
        <w:rPr>
          <w:w w:val="110"/>
        </w:rPr>
        <w:t>ease</w:t>
      </w:r>
      <w:r>
        <w:rPr>
          <w:spacing w:val="5"/>
          <w:w w:val="110"/>
        </w:rPr>
        <w:t xml:space="preserve"> </w:t>
      </w:r>
      <w:r>
        <w:rPr>
          <w:w w:val="110"/>
        </w:rPr>
        <w:t>individual’s</w:t>
      </w:r>
      <w:r>
        <w:rPr>
          <w:spacing w:val="5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5"/>
          <w:w w:val="110"/>
        </w:rPr>
        <w:t xml:space="preserve"> </w:t>
      </w:r>
      <w:r>
        <w:rPr>
          <w:w w:val="110"/>
        </w:rPr>
        <w:t>on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mass</w:t>
      </w:r>
      <w:r>
        <w:rPr>
          <w:spacing w:val="6"/>
          <w:w w:val="110"/>
        </w:rPr>
        <w:t xml:space="preserve"> </w:t>
      </w:r>
      <w:r>
        <w:rPr>
          <w:w w:val="110"/>
        </w:rPr>
        <w:t>email</w:t>
      </w:r>
      <w:r>
        <w:rPr>
          <w:spacing w:val="5"/>
          <w:w w:val="110"/>
        </w:rPr>
        <w:t xml:space="preserve"> </w:t>
      </w:r>
      <w:r>
        <w:rPr>
          <w:w w:val="110"/>
        </w:rPr>
        <w:t>communication.</w:t>
      </w:r>
      <w:r>
        <w:rPr>
          <w:spacing w:val="43"/>
          <w:w w:val="110"/>
        </w:rPr>
        <w:t xml:space="preserve"> </w:t>
      </w:r>
      <w:r>
        <w:rPr>
          <w:w w:val="110"/>
        </w:rPr>
        <w:t>This</w:t>
      </w:r>
      <w:r>
        <w:rPr>
          <w:spacing w:val="5"/>
          <w:w w:val="110"/>
        </w:rPr>
        <w:t xml:space="preserve"> </w:t>
      </w:r>
      <w:r>
        <w:rPr>
          <w:w w:val="110"/>
        </w:rPr>
        <w:t>featu</w:t>
      </w:r>
      <w:r>
        <w:rPr>
          <w:spacing w:val="-4"/>
          <w:w w:val="110"/>
        </w:rPr>
        <w:t>r</w:t>
      </w:r>
      <w:r>
        <w:rPr>
          <w:w w:val="110"/>
        </w:rPr>
        <w:t>e</w:t>
      </w:r>
      <w:r>
        <w:rPr>
          <w:spacing w:val="6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be</w:t>
      </w:r>
      <w:r>
        <w:rPr>
          <w:spacing w:val="5"/>
          <w:w w:val="110"/>
        </w:rPr>
        <w:t xml:space="preserve"> </w:t>
      </w:r>
      <w:r>
        <w:rPr>
          <w:w w:val="110"/>
        </w:rPr>
        <w:t>further</w:t>
      </w:r>
      <w:r>
        <w:rPr>
          <w:w w:val="113"/>
        </w:rPr>
        <w:t xml:space="preserve"> </w:t>
      </w:r>
      <w:r>
        <w:rPr>
          <w:w w:val="110"/>
        </w:rPr>
        <w:t>extended</w:t>
      </w:r>
      <w:r>
        <w:rPr>
          <w:spacing w:val="-10"/>
          <w:w w:val="110"/>
        </w:rPr>
        <w:t xml:space="preserve"> </w:t>
      </w:r>
      <w:r>
        <w:rPr>
          <w:w w:val="110"/>
        </w:rPr>
        <w:t>by</w:t>
      </w:r>
      <w:r>
        <w:rPr>
          <w:spacing w:val="-10"/>
          <w:w w:val="110"/>
        </w:rPr>
        <w:t xml:space="preserve"> </w:t>
      </w:r>
      <w:r>
        <w:rPr>
          <w:w w:val="110"/>
        </w:rPr>
        <w:t>enabling</w:t>
      </w:r>
      <w:r>
        <w:rPr>
          <w:spacing w:val="-9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owd</w:t>
      </w:r>
      <w:r>
        <w:rPr>
          <w:spacing w:val="-10"/>
          <w:w w:val="110"/>
        </w:rPr>
        <w:t xml:space="preserve"> </w:t>
      </w:r>
      <w:r>
        <w:rPr>
          <w:w w:val="110"/>
        </w:rPr>
        <w:t>assistants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contribute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nearly</w:t>
      </w:r>
      <w:r>
        <w:rPr>
          <w:spacing w:val="-9"/>
          <w:w w:val="110"/>
        </w:rPr>
        <w:t xml:space="preserve"> </w:t>
      </w:r>
      <w:r>
        <w:rPr>
          <w:w w:val="110"/>
        </w:rPr>
        <w:t>all</w:t>
      </w:r>
      <w:r>
        <w:rPr>
          <w:spacing w:val="-10"/>
          <w:w w:val="110"/>
        </w:rPr>
        <w:t xml:space="preserve"> </w:t>
      </w:r>
      <w:r>
        <w:rPr>
          <w:w w:val="110"/>
        </w:rPr>
        <w:t>phases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10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comm</w:t>
      </w:r>
      <w:r>
        <w:rPr>
          <w:spacing w:val="-1"/>
          <w:w w:val="110"/>
        </w:rPr>
        <w:t>u</w:t>
      </w:r>
      <w:r>
        <w:rPr>
          <w:w w:val="110"/>
        </w:rPr>
        <w:t>ni</w:t>
      </w:r>
      <w:del w:id="31" w:author="YEE LOK Mak" w:date="2013-07-30T11:04:00Z">
        <w:r w:rsidDel="00735EF7">
          <w:rPr>
            <w:w w:val="110"/>
          </w:rPr>
          <w:delText>-</w:delText>
        </w:r>
        <w:r w:rsidDel="00735EF7">
          <w:rPr>
            <w:w w:val="107"/>
          </w:rPr>
          <w:delText xml:space="preserve"> </w:delText>
        </w:r>
      </w:del>
      <w:r>
        <w:rPr>
          <w:w w:val="110"/>
        </w:rPr>
        <w:t>cation</w:t>
      </w:r>
      <w:r>
        <w:rPr>
          <w:spacing w:val="-3"/>
          <w:w w:val="110"/>
        </w:rPr>
        <w:t xml:space="preserve"> </w:t>
      </w:r>
      <w:r>
        <w:rPr>
          <w:w w:val="110"/>
        </w:rPr>
        <w:t>flo</w:t>
      </w:r>
      <w:r>
        <w:rPr>
          <w:spacing w:val="-21"/>
          <w:w w:val="110"/>
        </w:rPr>
        <w:t>w</w:t>
      </w:r>
      <w:r>
        <w:rPr>
          <w:w w:val="110"/>
        </w:rPr>
        <w:t>,</w:t>
      </w:r>
      <w:r>
        <w:rPr>
          <w:spacing w:val="-2"/>
          <w:w w:val="110"/>
        </w:rPr>
        <w:t xml:space="preserve"> </w:t>
      </w:r>
      <w:r>
        <w:rPr>
          <w:w w:val="110"/>
        </w:rPr>
        <w:t>and</w:t>
      </w:r>
      <w:r>
        <w:rPr>
          <w:spacing w:val="-3"/>
          <w:w w:val="110"/>
        </w:rPr>
        <w:t xml:space="preserve"> </w:t>
      </w:r>
      <w:del w:id="32" w:author="YEE LOK Mak" w:date="2013-07-30T11:09:00Z">
        <w:r w:rsidDel="00735EF7">
          <w:rPr>
            <w:w w:val="110"/>
          </w:rPr>
          <w:delText>getting</w:delText>
        </w:r>
        <w:r w:rsidDel="00735EF7">
          <w:rPr>
            <w:spacing w:val="-3"/>
            <w:w w:val="110"/>
          </w:rPr>
          <w:delText xml:space="preserve"> </w:delText>
        </w:r>
      </w:del>
      <w:ins w:id="33" w:author="YEE LOK Mak" w:date="2013-07-30T11:09:00Z">
        <w:r>
          <w:rPr>
            <w:w w:val="110"/>
          </w:rPr>
          <w:t>receiving</w:t>
        </w:r>
        <w:r>
          <w:rPr>
            <w:spacing w:val="-3"/>
            <w:w w:val="110"/>
          </w:rPr>
          <w:t xml:space="preserve"> </w:t>
        </w:r>
      </w:ins>
      <w:r>
        <w:rPr>
          <w:w w:val="110"/>
        </w:rPr>
        <w:t>guidance</w:t>
      </w:r>
      <w:r>
        <w:rPr>
          <w:spacing w:val="-3"/>
          <w:w w:val="110"/>
        </w:rPr>
        <w:t xml:space="preserve"> </w:t>
      </w:r>
      <w:r>
        <w:rPr>
          <w:w w:val="110"/>
        </w:rPr>
        <w:t>or</w:t>
      </w:r>
      <w:r>
        <w:rPr>
          <w:spacing w:val="-2"/>
          <w:w w:val="110"/>
        </w:rPr>
        <w:t xml:space="preserve"> </w:t>
      </w:r>
      <w:r>
        <w:rPr>
          <w:w w:val="110"/>
        </w:rPr>
        <w:t>assistance</w:t>
      </w:r>
      <w:r>
        <w:rPr>
          <w:spacing w:val="-3"/>
          <w:w w:val="110"/>
        </w:rPr>
        <w:t xml:space="preserve"> </w:t>
      </w:r>
      <w:r>
        <w:rPr>
          <w:w w:val="110"/>
        </w:rPr>
        <w:t>by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initial</w:t>
      </w:r>
      <w:r>
        <w:rPr>
          <w:spacing w:val="-3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esea</w:t>
      </w:r>
      <w:r>
        <w:rPr>
          <w:spacing w:val="-4"/>
          <w:w w:val="110"/>
        </w:rPr>
        <w:t>r</w:t>
      </w:r>
      <w:r>
        <w:rPr>
          <w:w w:val="110"/>
        </w:rPr>
        <w:t>cher</w:t>
      </w:r>
      <w:r>
        <w:rPr>
          <w:spacing w:val="-3"/>
          <w:w w:val="110"/>
        </w:rPr>
        <w:t xml:space="preserve"> </w:t>
      </w:r>
      <w:r>
        <w:rPr>
          <w:w w:val="110"/>
        </w:rPr>
        <w:t>when</w:t>
      </w:r>
      <w:del w:id="34" w:author="YEE LOK Mak" w:date="2013-07-30T11:04:00Z">
        <w:r w:rsidDel="00735EF7">
          <w:rPr>
            <w:spacing w:val="-3"/>
            <w:w w:val="110"/>
          </w:rPr>
          <w:delText xml:space="preserve"> </w:delText>
        </w:r>
        <w:r w:rsidDel="00735EF7">
          <w:rPr>
            <w:w w:val="110"/>
          </w:rPr>
          <w:delText>i</w:delText>
        </w:r>
        <w:r w:rsidDel="00735EF7">
          <w:rPr>
            <w:w w:val="110"/>
          </w:rPr>
          <w:delText>t</w:delText>
        </w:r>
      </w:del>
      <w:r>
        <w:rPr>
          <w:spacing w:val="-2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equ</w:t>
      </w:r>
      <w:r>
        <w:rPr>
          <w:spacing w:val="-1"/>
          <w:w w:val="110"/>
        </w:rPr>
        <w:t>i</w:t>
      </w:r>
      <w:r>
        <w:rPr>
          <w:spacing w:val="-4"/>
          <w:w w:val="110"/>
        </w:rPr>
        <w:t>r</w:t>
      </w:r>
      <w:r>
        <w:rPr>
          <w:w w:val="110"/>
        </w:rPr>
        <w:t>e</w:t>
      </w:r>
      <w:ins w:id="35" w:author="YEE LOK Mak" w:date="2013-07-30T11:05:00Z">
        <w:r>
          <w:rPr>
            <w:w w:val="110"/>
          </w:rPr>
          <w:t>d</w:t>
        </w:r>
      </w:ins>
      <w:del w:id="36" w:author="YEE LOK Mak" w:date="2013-07-30T11:05:00Z">
        <w:r w:rsidDel="00735EF7">
          <w:rPr>
            <w:w w:val="110"/>
          </w:rPr>
          <w:delText>s</w:delText>
        </w:r>
      </w:del>
      <w:r>
        <w:rPr>
          <w:w w:val="110"/>
        </w:rPr>
        <w:t>.</w:t>
      </w: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before="7" w:line="260" w:lineRule="exact"/>
        <w:rPr>
          <w:sz w:val="26"/>
          <w:szCs w:val="26"/>
        </w:rPr>
      </w:pPr>
    </w:p>
    <w:p w:rsidR="00AE6C74" w:rsidRDefault="00735EF7">
      <w:pPr>
        <w:pStyle w:val="BodyText"/>
        <w:spacing w:line="411" w:lineRule="auto"/>
        <w:ind w:right="109"/>
        <w:jc w:val="both"/>
      </w:pPr>
      <w:r>
        <w:rPr>
          <w:w w:val="110"/>
        </w:rPr>
        <w:t>This</w:t>
      </w:r>
      <w:r>
        <w:rPr>
          <w:spacing w:val="6"/>
          <w:w w:val="110"/>
        </w:rPr>
        <w:t xml:space="preserve"> </w:t>
      </w:r>
      <w:r>
        <w:rPr>
          <w:w w:val="110"/>
        </w:rPr>
        <w:t>thesis</w:t>
      </w:r>
      <w:r>
        <w:rPr>
          <w:spacing w:val="5"/>
          <w:w w:val="110"/>
        </w:rPr>
        <w:t xml:space="preserve"> </w:t>
      </w:r>
      <w:r>
        <w:rPr>
          <w:w w:val="110"/>
        </w:rPr>
        <w:t>demonstrates</w:t>
      </w:r>
      <w:r>
        <w:rPr>
          <w:spacing w:val="7"/>
          <w:w w:val="110"/>
        </w:rPr>
        <w:t xml:space="preserve"> </w:t>
      </w:r>
      <w:r>
        <w:rPr>
          <w:w w:val="110"/>
        </w:rPr>
        <w:t>that</w:t>
      </w:r>
      <w:r>
        <w:rPr>
          <w:spacing w:val="7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oviding</w:t>
      </w:r>
      <w:r>
        <w:rPr>
          <w:spacing w:val="6"/>
          <w:w w:val="110"/>
        </w:rPr>
        <w:t xml:space="preserve"> </w:t>
      </w:r>
      <w:r>
        <w:rPr>
          <w:w w:val="110"/>
        </w:rPr>
        <w:t>a</w:t>
      </w:r>
      <w:r>
        <w:rPr>
          <w:spacing w:val="6"/>
          <w:w w:val="110"/>
        </w:rPr>
        <w:t xml:space="preserve"> </w:t>
      </w:r>
      <w:r>
        <w:rPr>
          <w:w w:val="110"/>
        </w:rPr>
        <w:t>p</w:t>
      </w:r>
      <w:r>
        <w:rPr>
          <w:spacing w:val="-4"/>
          <w:w w:val="110"/>
        </w:rPr>
        <w:t>r</w:t>
      </w:r>
      <w:r>
        <w:rPr>
          <w:w w:val="110"/>
        </w:rPr>
        <w:t>oper</w:t>
      </w:r>
      <w:r>
        <w:rPr>
          <w:spacing w:val="6"/>
          <w:w w:val="110"/>
        </w:rPr>
        <w:t xml:space="preserve"> </w:t>
      </w:r>
      <w:r>
        <w:rPr>
          <w:w w:val="110"/>
        </w:rPr>
        <w:t>workflow</w:t>
      </w:r>
      <w:r>
        <w:rPr>
          <w:spacing w:val="7"/>
          <w:w w:val="110"/>
        </w:rPr>
        <w:t xml:space="preserve"> </w:t>
      </w:r>
      <w:r>
        <w:rPr>
          <w:w w:val="110"/>
        </w:rPr>
        <w:t>and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possibility</w:t>
      </w:r>
      <w:r>
        <w:rPr>
          <w:spacing w:val="6"/>
          <w:w w:val="110"/>
        </w:rPr>
        <w:t xml:space="preserve"> </w:t>
      </w:r>
      <w:r>
        <w:rPr>
          <w:w w:val="110"/>
        </w:rPr>
        <w:t>of</w:t>
      </w:r>
      <w:del w:id="37" w:author="YEE LOK Mak" w:date="2013-07-30T11:10:00Z">
        <w:r w:rsidDel="00735EF7">
          <w:rPr>
            <w:spacing w:val="7"/>
            <w:w w:val="110"/>
          </w:rPr>
          <w:delText xml:space="preserve"> </w:delText>
        </w:r>
        <w:r w:rsidDel="00735EF7">
          <w:rPr>
            <w:w w:val="110"/>
          </w:rPr>
          <w:delText>a</w:delText>
        </w:r>
        <w:r w:rsidDel="00735EF7">
          <w:rPr>
            <w:w w:val="110"/>
          </w:rPr>
          <w:delText>n</w:delText>
        </w:r>
      </w:del>
      <w:r>
        <w:rPr>
          <w:spacing w:val="5"/>
          <w:w w:val="110"/>
        </w:rPr>
        <w:t xml:space="preserve"> </w:t>
      </w:r>
      <w:r>
        <w:rPr>
          <w:w w:val="110"/>
        </w:rPr>
        <w:t>as</w:t>
      </w:r>
      <w:del w:id="38" w:author="YEE LOK Mak" w:date="2013-07-30T11:05:00Z">
        <w:r w:rsidDel="00735EF7">
          <w:rPr>
            <w:w w:val="110"/>
          </w:rPr>
          <w:delText>-</w:delText>
        </w:r>
        <w:r w:rsidDel="00735EF7">
          <w:rPr>
            <w:w w:val="107"/>
          </w:rPr>
          <w:delText xml:space="preserve"> </w:delText>
        </w:r>
      </w:del>
      <w:r>
        <w:rPr>
          <w:w w:val="110"/>
        </w:rPr>
        <w:t>sistant</w:t>
      </w:r>
      <w:r>
        <w:rPr>
          <w:spacing w:val="20"/>
          <w:w w:val="110"/>
        </w:rPr>
        <w:t xml:space="preserve"> </w:t>
      </w:r>
      <w:r>
        <w:rPr>
          <w:w w:val="110"/>
        </w:rPr>
        <w:t>contribution</w:t>
      </w:r>
      <w:ins w:id="39" w:author="YEE LOK Mak" w:date="2013-07-30T11:10:00Z">
        <w:r>
          <w:rPr>
            <w:w w:val="110"/>
          </w:rPr>
          <w:t>s</w:t>
        </w:r>
      </w:ins>
      <w:r>
        <w:rPr>
          <w:w w:val="110"/>
        </w:rPr>
        <w:t>,</w:t>
      </w:r>
      <w:r>
        <w:rPr>
          <w:spacing w:val="28"/>
          <w:w w:val="110"/>
        </w:rPr>
        <w:t xml:space="preserve"> </w:t>
      </w:r>
      <w:r>
        <w:rPr>
          <w:w w:val="110"/>
        </w:rPr>
        <w:t>a</w:t>
      </w:r>
      <w:r>
        <w:rPr>
          <w:spacing w:val="21"/>
          <w:w w:val="110"/>
        </w:rPr>
        <w:t xml:space="preserve"> </w:t>
      </w:r>
      <w:r>
        <w:rPr>
          <w:w w:val="110"/>
        </w:rPr>
        <w:t>mass</w:t>
      </w:r>
      <w:r>
        <w:rPr>
          <w:spacing w:val="21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w w:val="110"/>
        </w:rPr>
        <w:t>communication</w:t>
      </w:r>
      <w:r>
        <w:rPr>
          <w:spacing w:val="21"/>
          <w:w w:val="110"/>
        </w:rPr>
        <w:t xml:space="preserve"> </w:t>
      </w:r>
      <w:r>
        <w:rPr>
          <w:w w:val="110"/>
        </w:rPr>
        <w:t>can</w:t>
      </w:r>
      <w:r>
        <w:rPr>
          <w:spacing w:val="21"/>
          <w:w w:val="110"/>
        </w:rPr>
        <w:t xml:space="preserve"> </w:t>
      </w:r>
      <w:r>
        <w:rPr>
          <w:w w:val="110"/>
        </w:rPr>
        <w:t>be</w:t>
      </w:r>
      <w:r>
        <w:rPr>
          <w:spacing w:val="21"/>
          <w:w w:val="110"/>
        </w:rPr>
        <w:t xml:space="preserve"> </w:t>
      </w:r>
      <w:r>
        <w:rPr>
          <w:w w:val="110"/>
        </w:rPr>
        <w:t>achieved</w:t>
      </w:r>
      <w:r>
        <w:rPr>
          <w:spacing w:val="21"/>
          <w:w w:val="110"/>
        </w:rPr>
        <w:t xml:space="preserve"> </w:t>
      </w:r>
      <w:r>
        <w:rPr>
          <w:w w:val="110"/>
        </w:rPr>
        <w:t>as</w:t>
      </w:r>
      <w:r>
        <w:rPr>
          <w:spacing w:val="21"/>
          <w:w w:val="110"/>
        </w:rPr>
        <w:t xml:space="preserve"> </w:t>
      </w:r>
      <w:r>
        <w:rPr>
          <w:w w:val="110"/>
        </w:rPr>
        <w:t>if</w:t>
      </w:r>
      <w:r>
        <w:rPr>
          <w:spacing w:val="21"/>
          <w:w w:val="110"/>
        </w:rPr>
        <w:t xml:space="preserve"> </w:t>
      </w:r>
      <w:r>
        <w:rPr>
          <w:w w:val="110"/>
        </w:rPr>
        <w:t>each</w:t>
      </w:r>
      <w:r>
        <w:rPr>
          <w:spacing w:val="20"/>
          <w:w w:val="110"/>
        </w:rPr>
        <w:t xml:space="preserve"> </w:t>
      </w:r>
      <w:r>
        <w:rPr>
          <w:w w:val="110"/>
        </w:rPr>
        <w:t>email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</w:t>
      </w:r>
      <w:r>
        <w:rPr>
          <w:w w:val="110"/>
        </w:rPr>
        <w:t>s</w:t>
      </w:r>
      <w:r>
        <w:rPr>
          <w:w w:val="108"/>
        </w:rPr>
        <w:t xml:space="preserve"> </w:t>
      </w:r>
      <w:r>
        <w:rPr>
          <w:w w:val="110"/>
        </w:rPr>
        <w:t>individually</w:t>
      </w:r>
      <w:r>
        <w:rPr>
          <w:spacing w:val="4"/>
          <w:w w:val="110"/>
        </w:rPr>
        <w:t xml:space="preserve"> </w:t>
      </w:r>
      <w:r>
        <w:rPr>
          <w:w w:val="110"/>
        </w:rPr>
        <w:t>tailo</w:t>
      </w:r>
      <w:r>
        <w:rPr>
          <w:spacing w:val="-4"/>
          <w:w w:val="110"/>
        </w:rPr>
        <w:t>r</w:t>
      </w:r>
      <w:r>
        <w:rPr>
          <w:w w:val="110"/>
        </w:rPr>
        <w:t>ed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each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ecipient,</w:t>
      </w:r>
      <w:r>
        <w:rPr>
          <w:spacing w:val="6"/>
          <w:w w:val="110"/>
        </w:rPr>
        <w:t xml:space="preserve"> </w:t>
      </w:r>
      <w:r>
        <w:rPr>
          <w:w w:val="110"/>
        </w:rPr>
        <w:t>which</w:t>
      </w:r>
      <w:r>
        <w:rPr>
          <w:spacing w:val="4"/>
          <w:w w:val="110"/>
        </w:rPr>
        <w:t xml:space="preserve"> </w:t>
      </w:r>
      <w:r>
        <w:rPr>
          <w:w w:val="110"/>
        </w:rPr>
        <w:t>contributes</w:t>
      </w:r>
      <w:r>
        <w:rPr>
          <w:spacing w:val="4"/>
          <w:w w:val="110"/>
        </w:rPr>
        <w:t xml:space="preserve"> </w:t>
      </w:r>
      <w:r>
        <w:rPr>
          <w:w w:val="110"/>
        </w:rPr>
        <w:t>to</w:t>
      </w:r>
      <w:r>
        <w:rPr>
          <w:spacing w:val="4"/>
          <w:w w:val="110"/>
        </w:rPr>
        <w:t xml:space="preserve"> </w:t>
      </w:r>
      <w:r>
        <w:rPr>
          <w:w w:val="110"/>
        </w:rPr>
        <w:t>high</w:t>
      </w:r>
      <w:r>
        <w:rPr>
          <w:spacing w:val="4"/>
          <w:w w:val="110"/>
        </w:rPr>
        <w:t xml:space="preserve"> </w:t>
      </w:r>
      <w:r>
        <w:rPr>
          <w:spacing w:val="-4"/>
          <w:w w:val="110"/>
        </w:rPr>
        <w:t>r</w:t>
      </w:r>
      <w:r>
        <w:rPr>
          <w:w w:val="110"/>
        </w:rPr>
        <w:t>esponse</w:t>
      </w:r>
      <w:r>
        <w:rPr>
          <w:spacing w:val="4"/>
          <w:w w:val="110"/>
        </w:rPr>
        <w:t xml:space="preserve"> </w:t>
      </w:r>
      <w:r>
        <w:rPr>
          <w:w w:val="110"/>
        </w:rPr>
        <w:t>rates.</w:t>
      </w:r>
      <w:r>
        <w:rPr>
          <w:spacing w:val="36"/>
          <w:w w:val="110"/>
        </w:rPr>
        <w:t xml:space="preserve"> </w:t>
      </w:r>
      <w:r>
        <w:rPr>
          <w:w w:val="110"/>
        </w:rPr>
        <w:t>T</w:t>
      </w:r>
      <w:r>
        <w:rPr>
          <w:spacing w:val="-2"/>
          <w:w w:val="110"/>
        </w:rPr>
        <w:t>h</w:t>
      </w:r>
      <w:r>
        <w:rPr>
          <w:w w:val="110"/>
        </w:rPr>
        <w:t>e</w:t>
      </w:r>
      <w:r>
        <w:rPr>
          <w:spacing w:val="-4"/>
          <w:w w:val="110"/>
        </w:rPr>
        <w:t>r</w:t>
      </w:r>
      <w:r>
        <w:rPr>
          <w:w w:val="110"/>
        </w:rPr>
        <w:t>e</w:t>
      </w:r>
      <w:del w:id="40" w:author="YEE LOK Mak" w:date="2013-07-30T11:06:00Z">
        <w:r w:rsidDel="00735EF7">
          <w:rPr>
            <w:w w:val="110"/>
          </w:rPr>
          <w:delText>-</w:delText>
        </w:r>
        <w:r w:rsidDel="00735EF7">
          <w:rPr>
            <w:w w:val="103"/>
          </w:rPr>
          <w:delText xml:space="preserve"> </w:delText>
        </w:r>
      </w:del>
      <w:r>
        <w:rPr>
          <w:w w:val="110"/>
        </w:rPr>
        <w:t>fo</w:t>
      </w:r>
      <w:r>
        <w:rPr>
          <w:spacing w:val="-5"/>
          <w:w w:val="110"/>
        </w:rPr>
        <w:t>r</w:t>
      </w:r>
      <w:r>
        <w:rPr>
          <w:w w:val="110"/>
        </w:rPr>
        <w:t>e</w:t>
      </w:r>
      <w:r>
        <w:rPr>
          <w:w w:val="110"/>
        </w:rPr>
        <w:t>,</w:t>
      </w:r>
      <w:r>
        <w:rPr>
          <w:spacing w:val="-15"/>
          <w:w w:val="110"/>
        </w:rPr>
        <w:t xml:space="preserve"> </w:t>
      </w:r>
      <w:r>
        <w:rPr>
          <w:w w:val="110"/>
        </w:rPr>
        <w:t>while</w:t>
      </w:r>
      <w:r>
        <w:rPr>
          <w:spacing w:val="-16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minimizes</w:t>
      </w:r>
      <w:r>
        <w:rPr>
          <w:spacing w:val="-16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5"/>
          <w:w w:val="110"/>
        </w:rPr>
        <w:t>f</w:t>
      </w:r>
      <w:r>
        <w:rPr>
          <w:w w:val="110"/>
        </w:rPr>
        <w:t>forts</w:t>
      </w:r>
      <w:r>
        <w:rPr>
          <w:spacing w:val="-16"/>
          <w:w w:val="110"/>
        </w:rPr>
        <w:t xml:space="preserve"> </w:t>
      </w:r>
      <w:r>
        <w:rPr>
          <w:w w:val="110"/>
        </w:rPr>
        <w:t>on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c</w:t>
      </w:r>
      <w:r>
        <w:rPr>
          <w:spacing w:val="-5"/>
          <w:w w:val="110"/>
        </w:rPr>
        <w:t>r</w:t>
      </w:r>
      <w:r>
        <w:rPr>
          <w:w w:val="110"/>
        </w:rPr>
        <w:t>eation</w:t>
      </w:r>
      <w:r>
        <w:rPr>
          <w:spacing w:val="-16"/>
          <w:w w:val="110"/>
        </w:rPr>
        <w:t xml:space="preserve"> </w:t>
      </w:r>
      <w:r>
        <w:rPr>
          <w:w w:val="110"/>
        </w:rPr>
        <w:t>of</w:t>
      </w:r>
      <w:r>
        <w:rPr>
          <w:spacing w:val="-16"/>
          <w:w w:val="110"/>
        </w:rPr>
        <w:t xml:space="preserve"> </w:t>
      </w:r>
      <w:r>
        <w:rPr>
          <w:w w:val="110"/>
        </w:rPr>
        <w:t>emails,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6"/>
          <w:w w:val="110"/>
        </w:rPr>
        <w:t xml:space="preserve"> </w:t>
      </w:r>
      <w:r>
        <w:rPr>
          <w:w w:val="110"/>
        </w:rPr>
        <w:t>maximizes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del w:id="41" w:author="YEE LOK Mak" w:date="2013-07-30T11:08:00Z">
        <w:r w:rsidDel="00735EF7">
          <w:rPr>
            <w:w w:val="110"/>
          </w:rPr>
          <w:delText>scale</w:delText>
        </w:r>
        <w:r w:rsidDel="00735EF7">
          <w:rPr>
            <w:spacing w:val="-16"/>
            <w:w w:val="110"/>
          </w:rPr>
          <w:delText xml:space="preserve"> </w:delText>
        </w:r>
        <w:r w:rsidDel="00735EF7">
          <w:rPr>
            <w:w w:val="110"/>
          </w:rPr>
          <w:delText>o</w:delText>
        </w:r>
      </w:del>
      <w:del w:id="42" w:author="YEE LOK Mak" w:date="2013-07-30T11:07:00Z">
        <w:r w:rsidDel="00735EF7">
          <w:rPr>
            <w:w w:val="110"/>
          </w:rPr>
          <w:delText>n</w:delText>
        </w:r>
      </w:del>
      <w:del w:id="43" w:author="YEE LOK Mak" w:date="2013-07-30T11:08:00Z">
        <w:r w:rsidDel="00735EF7">
          <w:rPr>
            <w:spacing w:val="-16"/>
            <w:w w:val="110"/>
          </w:rPr>
          <w:delText xml:space="preserve"> </w:delText>
        </w:r>
        <w:r w:rsidDel="00735EF7">
          <w:rPr>
            <w:spacing w:val="-1"/>
            <w:w w:val="110"/>
          </w:rPr>
          <w:delText>t</w:delText>
        </w:r>
        <w:r w:rsidDel="00735EF7">
          <w:rPr>
            <w:w w:val="110"/>
          </w:rPr>
          <w:delText>he</w:delText>
        </w:r>
        <w:r w:rsidDel="00735EF7">
          <w:rPr>
            <w:w w:val="111"/>
          </w:rPr>
          <w:delText xml:space="preserve"> </w:delText>
        </w:r>
        <w:r w:rsidDel="00735EF7">
          <w:rPr>
            <w:w w:val="110"/>
          </w:rPr>
          <w:delText>number</w:delText>
        </w:r>
        <w:r w:rsidDel="00735EF7">
          <w:rPr>
            <w:spacing w:val="-1"/>
            <w:w w:val="110"/>
          </w:rPr>
          <w:delText xml:space="preserve"> </w:delText>
        </w:r>
        <w:r w:rsidDel="00735EF7">
          <w:rPr>
            <w:w w:val="110"/>
          </w:rPr>
          <w:delText>of</w:delText>
        </w:r>
        <w:r w:rsidDel="00735EF7">
          <w:rPr>
            <w:spacing w:val="-1"/>
            <w:w w:val="110"/>
          </w:rPr>
          <w:delText xml:space="preserve"> </w:delText>
        </w:r>
        <w:r w:rsidDel="00735EF7">
          <w:rPr>
            <w:w w:val="110"/>
          </w:rPr>
          <w:delText>people communicated</w:delText>
        </w:r>
        <w:r w:rsidDel="00735EF7">
          <w:rPr>
            <w:spacing w:val="-1"/>
            <w:w w:val="110"/>
          </w:rPr>
          <w:delText xml:space="preserve"> </w:delText>
        </w:r>
        <w:r w:rsidDel="00735EF7">
          <w:rPr>
            <w:w w:val="110"/>
          </w:rPr>
          <w:delText>to</w:delText>
        </w:r>
      </w:del>
      <w:ins w:id="44" w:author="YEE LOK Mak" w:date="2013-07-30T11:08:00Z">
        <w:r>
          <w:rPr>
            <w:w w:val="110"/>
          </w:rPr>
          <w:t>number of people reached</w:t>
        </w:r>
      </w:ins>
      <w:ins w:id="45" w:author="YEE LOK Mak" w:date="2013-07-30T11:10:00Z">
        <w:r>
          <w:rPr>
            <w:w w:val="110"/>
          </w:rPr>
          <w:t xml:space="preserve"> and the success rate of these communications</w:t>
        </w:r>
      </w:ins>
      <w:bookmarkStart w:id="46" w:name="_GoBack"/>
      <w:bookmarkEnd w:id="46"/>
      <w:r>
        <w:rPr>
          <w:w w:val="110"/>
        </w:rPr>
        <w:t>.</w:t>
      </w: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line="200" w:lineRule="exact"/>
        <w:rPr>
          <w:sz w:val="20"/>
          <w:szCs w:val="20"/>
        </w:rPr>
      </w:pPr>
    </w:p>
    <w:p w:rsidR="00AE6C74" w:rsidRDefault="00AE6C74">
      <w:pPr>
        <w:spacing w:before="8" w:line="240" w:lineRule="exact"/>
        <w:rPr>
          <w:sz w:val="24"/>
          <w:szCs w:val="24"/>
        </w:rPr>
      </w:pPr>
    </w:p>
    <w:p w:rsidR="00AE6C74" w:rsidRDefault="00735EF7">
      <w:pPr>
        <w:pStyle w:val="BodyText"/>
        <w:ind w:left="0" w:right="109"/>
        <w:jc w:val="right"/>
      </w:pPr>
      <w:proofErr w:type="gramStart"/>
      <w:r>
        <w:rPr>
          <w:w w:val="105"/>
        </w:rPr>
        <w:lastRenderedPageBreak/>
        <w:t>vii</w:t>
      </w:r>
      <w:proofErr w:type="gramEnd"/>
    </w:p>
    <w:sectPr w:rsidR="00AE6C74">
      <w:type w:val="continuous"/>
      <w:pgSz w:w="11906" w:h="16840"/>
      <w:pgMar w:top="1560" w:right="16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trackRevision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AE6C74"/>
    <w:rsid w:val="00735EF7"/>
    <w:rsid w:val="00AE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35E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E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3DEB14-F411-F449-A52A-148CF2FB6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284</Words>
  <Characters>1624</Characters>
  <Application>Microsoft Macintosh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YEE LOK Mak</cp:lastModifiedBy>
  <cp:revision>2</cp:revision>
  <dcterms:created xsi:type="dcterms:W3CDTF">2013-07-30T18:12:00Z</dcterms:created>
  <dcterms:modified xsi:type="dcterms:W3CDTF">2013-07-30T18:12:00Z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2013-07-28T00:00:00Z</vt:filetime>
  </property>
  <property fmtid="{D5CDD505-2E9C-101B-9397-08002B2CF9AE}" pid="3" name="LastSaved">
    <vt:filetime>2013-07-27T00:00:00Z</vt:filetime>
  </property>
</Properties>
</file>