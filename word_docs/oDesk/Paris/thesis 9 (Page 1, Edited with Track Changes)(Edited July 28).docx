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39" w:rsidRDefault="00392039">
      <w:pPr>
        <w:spacing w:line="200" w:lineRule="exact"/>
        <w:rPr>
          <w:sz w:val="20"/>
          <w:szCs w:val="20"/>
        </w:rPr>
      </w:pPr>
    </w:p>
    <w:p w:rsidR="00392039" w:rsidRDefault="00392039">
      <w:pPr>
        <w:spacing w:line="200" w:lineRule="exact"/>
        <w:rPr>
          <w:sz w:val="20"/>
          <w:szCs w:val="20"/>
        </w:rPr>
      </w:pPr>
    </w:p>
    <w:p w:rsidR="00392039" w:rsidRDefault="00392039">
      <w:pPr>
        <w:spacing w:line="200" w:lineRule="exact"/>
        <w:rPr>
          <w:sz w:val="20"/>
          <w:szCs w:val="20"/>
        </w:rPr>
      </w:pPr>
    </w:p>
    <w:p w:rsidR="00392039" w:rsidRDefault="00392039">
      <w:pPr>
        <w:spacing w:line="200" w:lineRule="exact"/>
        <w:rPr>
          <w:sz w:val="20"/>
          <w:szCs w:val="20"/>
        </w:rPr>
      </w:pPr>
    </w:p>
    <w:p w:rsidR="00392039" w:rsidRDefault="00392039">
      <w:pPr>
        <w:spacing w:line="200" w:lineRule="exact"/>
        <w:rPr>
          <w:sz w:val="20"/>
          <w:szCs w:val="20"/>
        </w:rPr>
      </w:pPr>
    </w:p>
    <w:p w:rsidR="00392039" w:rsidRDefault="00392039">
      <w:pPr>
        <w:spacing w:before="2" w:line="220" w:lineRule="exact"/>
      </w:pPr>
    </w:p>
    <w:p w:rsidR="00392039" w:rsidRDefault="007301AC">
      <w:pPr>
        <w:spacing w:before="42"/>
        <w:ind w:left="112" w:right="7216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w w:val="110"/>
          <w:sz w:val="34"/>
          <w:szCs w:val="34"/>
        </w:rPr>
        <w:t>Abstract</w:t>
      </w:r>
    </w:p>
    <w:p w:rsidR="00392039" w:rsidRDefault="00392039">
      <w:pPr>
        <w:spacing w:line="200" w:lineRule="exact"/>
        <w:rPr>
          <w:sz w:val="20"/>
          <w:szCs w:val="20"/>
        </w:rPr>
      </w:pPr>
    </w:p>
    <w:p w:rsidR="00392039" w:rsidRDefault="00392039">
      <w:pPr>
        <w:spacing w:line="200" w:lineRule="exact"/>
        <w:rPr>
          <w:sz w:val="20"/>
          <w:szCs w:val="20"/>
        </w:rPr>
      </w:pPr>
    </w:p>
    <w:p w:rsidR="00392039" w:rsidRDefault="00392039">
      <w:pPr>
        <w:spacing w:line="200" w:lineRule="exact"/>
        <w:rPr>
          <w:sz w:val="20"/>
          <w:szCs w:val="20"/>
        </w:rPr>
      </w:pPr>
    </w:p>
    <w:p w:rsidR="00392039" w:rsidRDefault="00392039">
      <w:pPr>
        <w:spacing w:before="5" w:line="260" w:lineRule="exact"/>
        <w:rPr>
          <w:sz w:val="26"/>
          <w:szCs w:val="26"/>
        </w:rPr>
      </w:pPr>
    </w:p>
    <w:p w:rsidR="00392039" w:rsidRDefault="007301AC">
      <w:pPr>
        <w:pStyle w:val="BodyText"/>
        <w:spacing w:line="411" w:lineRule="auto"/>
        <w:ind w:right="109"/>
        <w:jc w:val="both"/>
      </w:pPr>
      <w:r>
        <w:rPr>
          <w:w w:val="110"/>
        </w:rPr>
        <w:t>Reaching</w:t>
      </w:r>
      <w:r>
        <w:rPr>
          <w:spacing w:val="10"/>
          <w:w w:val="110"/>
        </w:rPr>
        <w:t xml:space="preserve"> </w:t>
      </w:r>
      <w:r>
        <w:rPr>
          <w:w w:val="110"/>
        </w:rPr>
        <w:t>out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ins w:id="0" w:author="dell" w:date="2013-07-28T07:13:00Z">
        <w:r>
          <w:rPr>
            <w:spacing w:val="10"/>
            <w:w w:val="110"/>
          </w:rPr>
          <w:t xml:space="preserve">a </w:t>
        </w:r>
      </w:ins>
      <w:r>
        <w:rPr>
          <w:w w:val="110"/>
        </w:rPr>
        <w:t>la</w:t>
      </w:r>
      <w:r>
        <w:rPr>
          <w:spacing w:val="-4"/>
          <w:w w:val="110"/>
        </w:rPr>
        <w:t>r</w:t>
      </w:r>
      <w:r>
        <w:rPr>
          <w:w w:val="110"/>
        </w:rPr>
        <w:t>ge</w:t>
      </w:r>
      <w:r>
        <w:rPr>
          <w:spacing w:val="-2"/>
          <w:w w:val="110"/>
        </w:rPr>
        <w:t>-</w:t>
      </w:r>
      <w:r>
        <w:rPr>
          <w:w w:val="110"/>
        </w:rPr>
        <w:t>scale</w:t>
      </w:r>
      <w:r>
        <w:rPr>
          <w:spacing w:val="10"/>
          <w:w w:val="110"/>
        </w:rPr>
        <w:t xml:space="preserve"> </w:t>
      </w:r>
      <w:ins w:id="1" w:author="dell" w:date="2013-07-28T07:13:00Z">
        <w:r>
          <w:rPr>
            <w:spacing w:val="10"/>
            <w:w w:val="110"/>
          </w:rPr>
          <w:t>audience</w:t>
        </w:r>
      </w:ins>
      <w:del w:id="2" w:author="dell" w:date="2013-07-28T07:13:00Z">
        <w:r w:rsidDel="007301AC">
          <w:rPr>
            <w:w w:val="110"/>
          </w:rPr>
          <w:delText>of</w:delText>
        </w:r>
        <w:r w:rsidDel="007301AC">
          <w:rPr>
            <w:spacing w:val="11"/>
            <w:w w:val="110"/>
          </w:rPr>
          <w:delText xml:space="preserve"> </w:delText>
        </w:r>
        <w:r w:rsidDel="007301AC">
          <w:rPr>
            <w:w w:val="110"/>
          </w:rPr>
          <w:delText>people</w:delText>
        </w:r>
      </w:del>
      <w:r>
        <w:rPr>
          <w:spacing w:val="10"/>
          <w:w w:val="110"/>
        </w:rPr>
        <w:t xml:space="preserve"> </w:t>
      </w:r>
      <w:r>
        <w:rPr>
          <w:w w:val="110"/>
        </w:rPr>
        <w:t>via</w:t>
      </w:r>
      <w:r>
        <w:rPr>
          <w:spacing w:val="10"/>
          <w:w w:val="110"/>
        </w:rPr>
        <w:t xml:space="preserve"> </w:t>
      </w:r>
      <w:r>
        <w:rPr>
          <w:w w:val="110"/>
        </w:rPr>
        <w:t>Internet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fast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cost</w:t>
      </w:r>
      <w:ins w:id="3" w:author="dell" w:date="2013-07-28T07:13:00Z">
        <w:r>
          <w:rPr>
            <w:w w:val="110"/>
          </w:rPr>
          <w:t>-effective</w:t>
        </w:r>
      </w:ins>
      <w:del w:id="4" w:author="dell" w:date="2013-07-28T07:13:00Z">
        <w:r w:rsidDel="007301AC">
          <w:rPr>
            <w:spacing w:val="10"/>
            <w:w w:val="110"/>
          </w:rPr>
          <w:delText xml:space="preserve"> </w:delText>
        </w:r>
        <w:r w:rsidDel="007301AC">
          <w:rPr>
            <w:w w:val="110"/>
          </w:rPr>
          <w:delText>e</w:delText>
        </w:r>
        <w:r w:rsidDel="007301AC">
          <w:rPr>
            <w:spacing w:val="-5"/>
            <w:w w:val="110"/>
          </w:rPr>
          <w:delText>f</w:delText>
        </w:r>
        <w:r w:rsidDel="007301AC">
          <w:rPr>
            <w:w w:val="110"/>
          </w:rPr>
          <w:delText>ficient</w:delText>
        </w:r>
      </w:del>
      <w:r>
        <w:rPr>
          <w:spacing w:val="11"/>
          <w:w w:val="110"/>
        </w:rPr>
        <w:t xml:space="preserve"> </w:t>
      </w:r>
      <w:r>
        <w:rPr>
          <w:w w:val="110"/>
        </w:rPr>
        <w:t>way</w:t>
      </w:r>
      <w:r>
        <w:rPr>
          <w:spacing w:val="10"/>
          <w:w w:val="110"/>
        </w:rPr>
        <w:t xml:space="preserve"> </w:t>
      </w:r>
      <w:r>
        <w:rPr>
          <w:w w:val="110"/>
        </w:rPr>
        <w:t>com</w:t>
      </w:r>
      <w:del w:id="5" w:author="dell" w:date="2013-07-28T07:13:00Z">
        <w:r w:rsidDel="007301AC">
          <w:rPr>
            <w:w w:val="110"/>
          </w:rPr>
          <w:delText>-</w:delText>
        </w:r>
        <w:r w:rsidDel="007301AC">
          <w:rPr>
            <w:w w:val="106"/>
          </w:rPr>
          <w:delText xml:space="preserve"> </w:delText>
        </w:r>
      </w:del>
      <w:r>
        <w:rPr>
          <w:w w:val="110"/>
        </w:rPr>
        <w:t>pa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postal</w:t>
      </w:r>
      <w:r>
        <w:rPr>
          <w:spacing w:val="-9"/>
          <w:w w:val="110"/>
        </w:rPr>
        <w:t xml:space="preserve"> </w:t>
      </w:r>
      <w:r>
        <w:rPr>
          <w:w w:val="110"/>
        </w:rPr>
        <w:t>mail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teleph</w:t>
      </w:r>
      <w:r>
        <w:rPr>
          <w:spacing w:val="-1"/>
          <w:w w:val="110"/>
        </w:rPr>
        <w:t>o</w:t>
      </w:r>
      <w:r>
        <w:rPr>
          <w:w w:val="110"/>
        </w:rPr>
        <w:t>ne.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9"/>
          <w:w w:val="110"/>
        </w:rPr>
        <w:t xml:space="preserve"> </w:t>
      </w:r>
      <w:r>
        <w:rPr>
          <w:w w:val="110"/>
        </w:rPr>
        <w:t>e</w:t>
      </w:r>
      <w:ins w:id="6" w:author="dell" w:date="2013-07-28T07:13:00Z">
        <w:r>
          <w:rPr>
            <w:w w:val="110"/>
          </w:rPr>
          <w:t>-</w:t>
        </w:r>
      </w:ins>
      <w:r>
        <w:rPr>
          <w:w w:val="110"/>
        </w:rPr>
        <w:t>mail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used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2"/>
          <w:w w:val="110"/>
        </w:rPr>
        <w:t>e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ch</w:t>
      </w:r>
      <w:del w:id="7" w:author="dell" w:date="2013-07-28T07:13:00Z">
        <w:r w:rsidDel="007301AC">
          <w:rPr>
            <w:w w:val="110"/>
          </w:rPr>
          <w:delText>,</w:delText>
        </w:r>
      </w:del>
      <w:r>
        <w:rPr>
          <w:w w:val="106"/>
        </w:rPr>
        <w:t xml:space="preserve"> </w:t>
      </w:r>
      <w:r>
        <w:rPr>
          <w:w w:val="110"/>
        </w:rPr>
        <w:t>but</w:t>
      </w:r>
      <w:r>
        <w:rPr>
          <w:spacing w:val="3"/>
          <w:w w:val="110"/>
        </w:rPr>
        <w:t xml:space="preserve"> </w:t>
      </w:r>
      <w:r>
        <w:rPr>
          <w:w w:val="110"/>
        </w:rPr>
        <w:t>also</w:t>
      </w:r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marketing,</w:t>
      </w:r>
      <w:r>
        <w:rPr>
          <w:spacing w:val="3"/>
          <w:w w:val="110"/>
        </w:rPr>
        <w:t xml:space="preserve"> </w:t>
      </w:r>
      <w:r>
        <w:rPr>
          <w:w w:val="110"/>
        </w:rPr>
        <w:t>customer</w:t>
      </w:r>
      <w:r>
        <w:rPr>
          <w:spacing w:val="3"/>
          <w:w w:val="110"/>
        </w:rPr>
        <w:t xml:space="preserve"> </w:t>
      </w:r>
      <w:r>
        <w:rPr>
          <w:w w:val="110"/>
        </w:rPr>
        <w:t>support</w:t>
      </w:r>
      <w:del w:id="8" w:author="dell" w:date="2013-07-28T07:13:00Z">
        <w:r w:rsidDel="007301AC">
          <w:rPr>
            <w:w w:val="110"/>
          </w:rPr>
          <w:delText>,</w:delText>
        </w:r>
      </w:del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other</w:t>
      </w:r>
      <w:r>
        <w:rPr>
          <w:spacing w:val="3"/>
          <w:w w:val="110"/>
        </w:rPr>
        <w:t xml:space="preserve"> </w:t>
      </w:r>
      <w:r>
        <w:rPr>
          <w:w w:val="110"/>
        </w:rPr>
        <w:t>data</w:t>
      </w:r>
      <w:r>
        <w:rPr>
          <w:spacing w:val="3"/>
          <w:w w:val="110"/>
        </w:rPr>
        <w:t xml:space="preserve"> </w:t>
      </w:r>
      <w:r>
        <w:rPr>
          <w:w w:val="110"/>
        </w:rPr>
        <w:t>collection</w:t>
      </w:r>
      <w:r>
        <w:rPr>
          <w:spacing w:val="2"/>
          <w:w w:val="110"/>
        </w:rPr>
        <w:t xml:space="preserve"> </w:t>
      </w:r>
      <w:r>
        <w:rPr>
          <w:w w:val="110"/>
        </w:rPr>
        <w:t>purposes.</w:t>
      </w:r>
      <w:r>
        <w:rPr>
          <w:spacing w:val="23"/>
          <w:w w:val="110"/>
        </w:rPr>
        <w:t xml:space="preserve"> </w:t>
      </w:r>
      <w:r>
        <w:rPr>
          <w:w w:val="110"/>
        </w:rPr>
        <w:t>Howe</w:t>
      </w:r>
      <w:r>
        <w:rPr>
          <w:spacing w:val="-1"/>
          <w:w w:val="110"/>
        </w:rPr>
        <w:t>v</w:t>
      </w:r>
      <w:r>
        <w:rPr>
          <w:w w:val="110"/>
        </w:rPr>
        <w:t>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w w:val="99"/>
        </w:rPr>
        <w:t xml:space="preserve"> </w:t>
      </w:r>
      <w:r>
        <w:rPr>
          <w:w w:val="110"/>
        </w:rPr>
        <w:t>getting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acceptable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13"/>
          <w:w w:val="110"/>
        </w:rPr>
        <w:t xml:space="preserve"> </w:t>
      </w:r>
      <w:r>
        <w:rPr>
          <w:w w:val="110"/>
        </w:rPr>
        <w:t>rate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sent</w:t>
      </w:r>
      <w:r>
        <w:rPr>
          <w:spacing w:val="-12"/>
          <w:w w:val="110"/>
        </w:rPr>
        <w:t xml:space="preserve"> </w:t>
      </w:r>
      <w:del w:id="9" w:author="dell" w:date="2013-07-28T07:14:00Z">
        <w:r w:rsidDel="007301AC">
          <w:rPr>
            <w:w w:val="110"/>
          </w:rPr>
          <w:delText>out</w:delText>
        </w:r>
        <w:r w:rsidDel="007301AC">
          <w:rPr>
            <w:spacing w:val="-12"/>
            <w:w w:val="110"/>
          </w:rPr>
          <w:delText xml:space="preserve"> </w:delText>
        </w:r>
      </w:del>
      <w:ins w:id="10" w:author="dell" w:date="2013-07-28T07:14:00Z">
        <w:r>
          <w:rPr>
            <w:spacing w:val="-12"/>
            <w:w w:val="110"/>
          </w:rPr>
          <w:t xml:space="preserve"> </w:t>
        </w:r>
      </w:ins>
      <w:r>
        <w:rPr>
          <w:w w:val="110"/>
        </w:rPr>
        <w:t>e</w:t>
      </w:r>
      <w:ins w:id="11" w:author="dell" w:date="2013-07-28T07:14:00Z">
        <w:r>
          <w:rPr>
            <w:w w:val="110"/>
          </w:rPr>
          <w:t>-</w:t>
        </w:r>
      </w:ins>
      <w:r>
        <w:rPr>
          <w:w w:val="110"/>
        </w:rPr>
        <w:t>mails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w w:val="110"/>
        </w:rPr>
        <w:t>additional</w:t>
      </w:r>
      <w:r>
        <w:rPr>
          <w:spacing w:val="-12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del w:id="12" w:author="dell" w:date="2013-07-28T07:14:00Z">
        <w:r w:rsidDel="007301AC">
          <w:rPr>
            <w:w w:val="110"/>
          </w:rPr>
          <w:delText>s</w:delText>
        </w:r>
      </w:del>
      <w:r>
        <w:rPr>
          <w:spacing w:val="-12"/>
          <w:w w:val="110"/>
        </w:rPr>
        <w:t xml:space="preserve"> </w:t>
      </w:r>
      <w:ins w:id="13" w:author="dell" w:date="2013-07-28T07:14:00Z">
        <w:r>
          <w:rPr>
            <w:spacing w:val="-12"/>
            <w:w w:val="110"/>
          </w:rPr>
          <w:t>on</w:t>
        </w:r>
      </w:ins>
      <w:del w:id="14" w:author="dell" w:date="2013-07-28T07:14:00Z">
        <w:r w:rsidDel="007301AC">
          <w:rPr>
            <w:w w:val="110"/>
          </w:rPr>
          <w:delText>f</w:delText>
        </w:r>
        <w:r w:rsidDel="007301AC">
          <w:rPr>
            <w:spacing w:val="-5"/>
            <w:w w:val="110"/>
          </w:rPr>
          <w:delText>r</w:delText>
        </w:r>
        <w:r w:rsidDel="007301AC">
          <w:rPr>
            <w:w w:val="110"/>
          </w:rPr>
          <w:delText>om</w:delText>
        </w:r>
      </w:del>
      <w:r>
        <w:rPr>
          <w:w w:val="110"/>
        </w:rPr>
        <w:t xml:space="preserve"> the</w:t>
      </w:r>
      <w:r>
        <w:rPr>
          <w:spacing w:val="-20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chers’</w:t>
      </w:r>
      <w:r>
        <w:rPr>
          <w:spacing w:val="-20"/>
          <w:w w:val="110"/>
        </w:rPr>
        <w:t xml:space="preserve"> </w:t>
      </w:r>
      <w:r>
        <w:rPr>
          <w:w w:val="110"/>
        </w:rPr>
        <w:t>side.</w:t>
      </w:r>
      <w:r>
        <w:rPr>
          <w:spacing w:val="-2"/>
          <w:w w:val="110"/>
        </w:rPr>
        <w:t xml:space="preserve"> </w:t>
      </w:r>
      <w:r>
        <w:rPr>
          <w:w w:val="110"/>
        </w:rPr>
        <w:t>This</w:t>
      </w:r>
      <w:r>
        <w:rPr>
          <w:spacing w:val="-20"/>
          <w:w w:val="110"/>
        </w:rPr>
        <w:t xml:space="preserve"> </w:t>
      </w:r>
      <w:r>
        <w:rPr>
          <w:w w:val="110"/>
        </w:rPr>
        <w:t>thesis</w:t>
      </w:r>
      <w:r>
        <w:rPr>
          <w:spacing w:val="-20"/>
          <w:w w:val="110"/>
        </w:rPr>
        <w:t xml:space="preserve"> </w:t>
      </w:r>
      <w:r>
        <w:rPr>
          <w:w w:val="110"/>
        </w:rPr>
        <w:t>investigates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20"/>
          <w:w w:val="110"/>
        </w:rPr>
        <w:t xml:space="preserve"> </w:t>
      </w:r>
      <w:r>
        <w:rPr>
          <w:w w:val="110"/>
        </w:rPr>
        <w:t>co</w:t>
      </w:r>
      <w:r>
        <w:rPr>
          <w:spacing w:val="-2"/>
          <w:w w:val="110"/>
        </w:rPr>
        <w:t>m</w:t>
      </w:r>
      <w:r>
        <w:rPr>
          <w:w w:val="110"/>
        </w:rPr>
        <w:t>munication</w:t>
      </w:r>
      <w:r>
        <w:rPr>
          <w:spacing w:val="-20"/>
          <w:w w:val="110"/>
        </w:rPr>
        <w:t xml:space="preserve"> </w:t>
      </w:r>
      <w:r>
        <w:rPr>
          <w:w w:val="110"/>
        </w:rPr>
        <w:t>system</w:t>
      </w:r>
      <w:del w:id="15" w:author="dell" w:date="2013-07-28T07:14:00Z">
        <w:r w:rsidDel="007301AC">
          <w:rPr>
            <w:w w:val="110"/>
          </w:rPr>
          <w:delText>,</w:delText>
        </w:r>
      </w:del>
      <w:r>
        <w:rPr>
          <w:spacing w:val="-18"/>
          <w:w w:val="110"/>
        </w:rPr>
        <w:t xml:space="preserve"> </w:t>
      </w:r>
      <w:r>
        <w:rPr>
          <w:w w:val="110"/>
        </w:rPr>
        <w:t>which</w:t>
      </w:r>
      <w:r>
        <w:rPr>
          <w:spacing w:val="-20"/>
          <w:w w:val="110"/>
        </w:rPr>
        <w:t xml:space="preserve"> </w:t>
      </w:r>
      <w:r>
        <w:rPr>
          <w:w w:val="110"/>
        </w:rPr>
        <w:t>contribu</w:t>
      </w:r>
      <w:r>
        <w:rPr>
          <w:spacing w:val="-1"/>
          <w:w w:val="110"/>
        </w:rPr>
        <w:t>t</w:t>
      </w:r>
      <w:r>
        <w:rPr>
          <w:w w:val="110"/>
        </w:rPr>
        <w:t>es</w:t>
      </w:r>
      <w:r>
        <w:rPr>
          <w:w w:val="107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r</w:t>
      </w:r>
      <w:r>
        <w:rPr>
          <w:w w:val="110"/>
        </w:rPr>
        <w:t>esponse</w:t>
      </w:r>
      <w:r>
        <w:rPr>
          <w:spacing w:val="-4"/>
          <w:w w:val="110"/>
        </w:rPr>
        <w:t xml:space="preserve"> </w:t>
      </w:r>
      <w:r>
        <w:rPr>
          <w:w w:val="110"/>
        </w:rPr>
        <w:t>rate</w:t>
      </w:r>
      <w:r>
        <w:rPr>
          <w:spacing w:val="-4"/>
          <w:w w:val="110"/>
        </w:rPr>
        <w:t xml:space="preserve"> </w:t>
      </w:r>
      <w:r>
        <w:rPr>
          <w:w w:val="110"/>
        </w:rPr>
        <w:t>while</w:t>
      </w:r>
      <w:r>
        <w:rPr>
          <w:spacing w:val="-4"/>
          <w:w w:val="110"/>
        </w:rPr>
        <w:t xml:space="preserve"> </w:t>
      </w:r>
      <w:r>
        <w:rPr>
          <w:w w:val="110"/>
        </w:rPr>
        <w:t>minimizing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bu</w:t>
      </w:r>
      <w:r>
        <w:rPr>
          <w:spacing w:val="-4"/>
          <w:w w:val="110"/>
        </w:rPr>
        <w:t>r</w:t>
      </w:r>
      <w:r>
        <w:rPr>
          <w:w w:val="110"/>
        </w:rPr>
        <w:t>den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chers’</w:t>
      </w:r>
      <w:r>
        <w:rPr>
          <w:spacing w:val="-4"/>
          <w:w w:val="110"/>
        </w:rPr>
        <w:t xml:space="preserve"> </w:t>
      </w:r>
      <w:r>
        <w:rPr>
          <w:w w:val="110"/>
        </w:rPr>
        <w:t>side.</w:t>
      </w:r>
    </w:p>
    <w:p w:rsidR="00392039" w:rsidRDefault="00392039">
      <w:pPr>
        <w:spacing w:line="200" w:lineRule="exact"/>
        <w:rPr>
          <w:sz w:val="20"/>
          <w:szCs w:val="20"/>
        </w:rPr>
      </w:pPr>
    </w:p>
    <w:p w:rsidR="00392039" w:rsidRDefault="00392039">
      <w:pPr>
        <w:spacing w:line="200" w:lineRule="exact"/>
        <w:rPr>
          <w:sz w:val="20"/>
          <w:szCs w:val="20"/>
        </w:rPr>
      </w:pPr>
    </w:p>
    <w:p w:rsidR="00392039" w:rsidRDefault="00392039">
      <w:pPr>
        <w:spacing w:before="13" w:line="220" w:lineRule="exact"/>
      </w:pPr>
    </w:p>
    <w:p w:rsidR="00392039" w:rsidRDefault="007301AC">
      <w:pPr>
        <w:pStyle w:val="BodyText"/>
        <w:spacing w:line="411" w:lineRule="auto"/>
        <w:ind w:right="109"/>
        <w:jc w:val="both"/>
      </w:pPr>
      <w:r>
        <w:rPr>
          <w:spacing w:val="-24"/>
          <w:w w:val="110"/>
        </w:rPr>
        <w:t>T</w:t>
      </w:r>
      <w:r>
        <w:rPr>
          <w:w w:val="110"/>
        </w:rPr>
        <w:t>o</w:t>
      </w:r>
      <w:r>
        <w:rPr>
          <w:spacing w:val="-14"/>
          <w:w w:val="110"/>
        </w:rPr>
        <w:t xml:space="preserve"> </w:t>
      </w:r>
      <w:r>
        <w:rPr>
          <w:w w:val="110"/>
        </w:rPr>
        <w:t>achieve</w:t>
      </w:r>
      <w:r>
        <w:rPr>
          <w:spacing w:val="-13"/>
          <w:w w:val="110"/>
        </w:rPr>
        <w:t xml:space="preserve"> </w:t>
      </w:r>
      <w:r>
        <w:rPr>
          <w:w w:val="110"/>
        </w:rPr>
        <w:t>this,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system</w:t>
      </w:r>
      <w:r>
        <w:rPr>
          <w:spacing w:val="-13"/>
          <w:w w:val="110"/>
        </w:rPr>
        <w:t xml:space="preserve"> </w:t>
      </w:r>
      <w:r>
        <w:rPr>
          <w:w w:val="110"/>
        </w:rPr>
        <w:t>const</w:t>
      </w:r>
      <w:r>
        <w:rPr>
          <w:spacing w:val="-2"/>
          <w:w w:val="110"/>
        </w:rPr>
        <w:t>r</w:t>
      </w:r>
      <w:r>
        <w:rPr>
          <w:w w:val="110"/>
        </w:rPr>
        <w:t>ucts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work</w:t>
      </w:r>
      <w:ins w:id="16" w:author="dell" w:date="2013-07-28T07:15:00Z">
        <w:r>
          <w:rPr>
            <w:w w:val="110"/>
          </w:rPr>
          <w:t xml:space="preserve"> </w:t>
        </w:r>
      </w:ins>
      <w:r>
        <w:rPr>
          <w:w w:val="110"/>
        </w:rPr>
        <w:t>flow</w:t>
      </w:r>
      <w:r>
        <w:rPr>
          <w:spacing w:val="-13"/>
          <w:w w:val="110"/>
        </w:rPr>
        <w:t xml:space="preserve"> </w:t>
      </w:r>
      <w:ins w:id="17" w:author="dell" w:date="2013-07-28T07:15:00Z">
        <w:r>
          <w:rPr>
            <w:spacing w:val="-13"/>
            <w:w w:val="110"/>
          </w:rPr>
          <w:t>which</w:t>
        </w:r>
      </w:ins>
      <w:del w:id="18" w:author="dell" w:date="2013-07-28T07:15:00Z">
        <w:r w:rsidDel="007301AC">
          <w:rPr>
            <w:spacing w:val="-1"/>
            <w:w w:val="110"/>
          </w:rPr>
          <w:delText>s</w:delText>
        </w:r>
        <w:r w:rsidDel="007301AC">
          <w:rPr>
            <w:w w:val="110"/>
          </w:rPr>
          <w:delText>up</w:delText>
        </w:r>
      </w:del>
      <w:ins w:id="19" w:author="dell" w:date="2013-07-28T07:15:00Z">
        <w:r>
          <w:rPr>
            <w:w w:val="110"/>
          </w:rPr>
          <w:t xml:space="preserve"> supports</w:t>
        </w:r>
      </w:ins>
      <w:del w:id="20" w:author="dell" w:date="2013-07-28T07:15:00Z">
        <w:r w:rsidDel="007301AC">
          <w:rPr>
            <w:w w:val="110"/>
          </w:rPr>
          <w:delText>porting</w:delText>
        </w:r>
      </w:del>
      <w:r>
        <w:rPr>
          <w:spacing w:val="-1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13"/>
          <w:w w:val="110"/>
        </w:rPr>
        <w:t xml:space="preserve"> </w:t>
      </w:r>
      <w:ins w:id="21" w:author="dell" w:date="2013-07-28T07:15:00Z">
        <w:r>
          <w:rPr>
            <w:spacing w:val="-13"/>
            <w:w w:val="110"/>
          </w:rPr>
          <w:t>in</w:t>
        </w:r>
      </w:ins>
      <w:del w:id="22" w:author="dell" w:date="2013-07-28T07:15:00Z">
        <w:r w:rsidDel="007301AC">
          <w:rPr>
            <w:w w:val="110"/>
          </w:rPr>
          <w:delText>to</w:delText>
        </w:r>
      </w:del>
      <w:r>
        <w:rPr>
          <w:spacing w:val="-13"/>
          <w:w w:val="110"/>
        </w:rPr>
        <w:t xml:space="preserve"> </w:t>
      </w:r>
      <w:r>
        <w:rPr>
          <w:w w:val="110"/>
        </w:rPr>
        <w:t>extract</w:t>
      </w:r>
      <w:ins w:id="23" w:author="dell" w:date="2013-07-28T07:15:00Z">
        <w:r>
          <w:rPr>
            <w:w w:val="110"/>
          </w:rPr>
          <w:t>ing</w:t>
        </w:r>
      </w:ins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>f</w:t>
      </w:r>
      <w:r>
        <w:rPr>
          <w:w w:val="110"/>
        </w:rPr>
        <w:t>o</w:t>
      </w:r>
      <w:ins w:id="24" w:author="dell" w:date="2013-07-28T07:15:00Z">
        <w:r>
          <w:rPr>
            <w:w w:val="99"/>
          </w:rPr>
          <w:t>r</w:t>
        </w:r>
      </w:ins>
      <w:del w:id="25" w:author="dell" w:date="2013-07-28T07:15:00Z">
        <w:r w:rsidDel="007301AC">
          <w:rPr>
            <w:spacing w:val="-4"/>
            <w:w w:val="110"/>
          </w:rPr>
          <w:delText>r</w:delText>
        </w:r>
        <w:r w:rsidDel="007301AC">
          <w:rPr>
            <w:w w:val="110"/>
          </w:rPr>
          <w:delText>-</w:delText>
        </w:r>
        <w:r w:rsidDel="007301AC">
          <w:rPr>
            <w:w w:val="99"/>
          </w:rPr>
          <w:delText xml:space="preserve"> </w:delText>
        </w:r>
      </w:del>
      <w:r>
        <w:rPr>
          <w:w w:val="110"/>
        </w:rPr>
        <w:t>mation,</w:t>
      </w:r>
      <w:r>
        <w:rPr>
          <w:spacing w:val="2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oviding</w:t>
      </w:r>
      <w:r>
        <w:rPr>
          <w:spacing w:val="23"/>
          <w:w w:val="110"/>
        </w:rPr>
        <w:t xml:space="preserve"> </w:t>
      </w:r>
      <w:ins w:id="26" w:author="dell" w:date="2013-07-28T07:15:00Z">
        <w:r>
          <w:rPr>
            <w:spacing w:val="23"/>
            <w:w w:val="110"/>
          </w:rPr>
          <w:t xml:space="preserve">a </w:t>
        </w:r>
      </w:ins>
      <w:r>
        <w:rPr>
          <w:spacing w:val="-2"/>
          <w:w w:val="110"/>
        </w:rPr>
        <w:t>r</w:t>
      </w:r>
      <w:r>
        <w:rPr>
          <w:w w:val="110"/>
        </w:rPr>
        <w:t>ule</w:t>
      </w:r>
      <w:ins w:id="27" w:author="dell" w:date="2013-07-28T07:15:00Z">
        <w:r>
          <w:rPr>
            <w:spacing w:val="22"/>
            <w:w w:val="110"/>
          </w:rPr>
          <w:t>-</w:t>
        </w:r>
      </w:ins>
      <w:del w:id="28" w:author="dell" w:date="2013-07-28T07:15:00Z">
        <w:r w:rsidDel="007301AC">
          <w:rPr>
            <w:spacing w:val="22"/>
            <w:w w:val="110"/>
          </w:rPr>
          <w:delText xml:space="preserve"> </w:delText>
        </w:r>
      </w:del>
      <w:r>
        <w:rPr>
          <w:w w:val="110"/>
        </w:rPr>
        <w:t>ba</w:t>
      </w:r>
      <w:r>
        <w:rPr>
          <w:spacing w:val="-1"/>
          <w:w w:val="110"/>
        </w:rPr>
        <w:t>s</w:t>
      </w:r>
      <w:r>
        <w:rPr>
          <w:w w:val="110"/>
        </w:rPr>
        <w:t>ed</w:t>
      </w:r>
      <w:r>
        <w:rPr>
          <w:spacing w:val="22"/>
          <w:w w:val="110"/>
        </w:rPr>
        <w:t xml:space="preserve"> </w:t>
      </w:r>
      <w:ins w:id="29" w:author="dell" w:date="2013-07-28T07:15:00Z">
        <w:r>
          <w:rPr>
            <w:spacing w:val="22"/>
            <w:w w:val="110"/>
          </w:rPr>
          <w:t xml:space="preserve">and </w:t>
        </w:r>
      </w:ins>
      <w:r>
        <w:rPr>
          <w:w w:val="110"/>
        </w:rPr>
        <w:t>automated</w:t>
      </w:r>
      <w:r>
        <w:rPr>
          <w:spacing w:val="23"/>
          <w:w w:val="110"/>
        </w:rPr>
        <w:t xml:space="preserve"> </w:t>
      </w:r>
      <w:r>
        <w:rPr>
          <w:w w:val="110"/>
        </w:rPr>
        <w:t>decision</w:t>
      </w:r>
      <w:ins w:id="30" w:author="dell" w:date="2013-07-28T07:15:00Z">
        <w:r>
          <w:rPr>
            <w:w w:val="110"/>
          </w:rPr>
          <w:t>-</w:t>
        </w:r>
      </w:ins>
      <w:del w:id="31" w:author="dell" w:date="2013-07-28T07:15:00Z">
        <w:r w:rsidDel="007301AC">
          <w:rPr>
            <w:spacing w:val="22"/>
            <w:w w:val="110"/>
          </w:rPr>
          <w:delText xml:space="preserve"> </w:delText>
        </w:r>
      </w:del>
      <w:r>
        <w:rPr>
          <w:w w:val="110"/>
        </w:rPr>
        <w:t>making</w:t>
      </w:r>
      <w:r>
        <w:rPr>
          <w:spacing w:val="22"/>
          <w:w w:val="110"/>
        </w:rPr>
        <w:t xml:space="preserve"> </w:t>
      </w:r>
      <w:r>
        <w:rPr>
          <w:w w:val="110"/>
        </w:rPr>
        <w:t>mechanism</w:t>
      </w:r>
      <w:r>
        <w:rPr>
          <w:spacing w:val="23"/>
          <w:w w:val="110"/>
        </w:rPr>
        <w:t xml:space="preserve"> </w:t>
      </w:r>
      <w:ins w:id="32" w:author="dell" w:date="2013-07-28T07:16:00Z">
        <w:r>
          <w:rPr>
            <w:spacing w:val="23"/>
            <w:w w:val="110"/>
          </w:rPr>
          <w:t>for</w:t>
        </w:r>
      </w:ins>
      <w:del w:id="33" w:author="dell" w:date="2013-07-28T07:16:00Z">
        <w:r w:rsidDel="007301AC">
          <w:rPr>
            <w:w w:val="110"/>
          </w:rPr>
          <w:delText>on</w:delText>
        </w:r>
      </w:del>
      <w:r>
        <w:rPr>
          <w:spacing w:val="2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esponde</w:t>
      </w:r>
      <w:r>
        <w:rPr>
          <w:spacing w:val="-1"/>
          <w:w w:val="110"/>
        </w:rPr>
        <w:t>n</w:t>
      </w:r>
      <w:r>
        <w:rPr>
          <w:w w:val="110"/>
        </w:rPr>
        <w:t>ts’</w:t>
      </w:r>
      <w:r>
        <w:rPr>
          <w:w w:val="102"/>
        </w:rPr>
        <w:t xml:space="preserve"> </w:t>
      </w:r>
      <w:r>
        <w:rPr>
          <w:w w:val="110"/>
        </w:rPr>
        <w:t>e</w:t>
      </w:r>
      <w:ins w:id="34" w:author="dell" w:date="2013-07-28T07:16:00Z">
        <w:r>
          <w:rPr>
            <w:w w:val="110"/>
          </w:rPr>
          <w:t>-</w:t>
        </w:r>
      </w:ins>
      <w:r>
        <w:rPr>
          <w:w w:val="110"/>
        </w:rPr>
        <w:t>mails,</w:t>
      </w:r>
      <w:r>
        <w:rPr>
          <w:spacing w:val="47"/>
          <w:w w:val="110"/>
        </w:rPr>
        <w:t xml:space="preserve"> </w:t>
      </w:r>
      <w:r>
        <w:rPr>
          <w:w w:val="110"/>
        </w:rPr>
        <w:t>and</w:t>
      </w:r>
      <w:r>
        <w:rPr>
          <w:spacing w:val="37"/>
          <w:w w:val="110"/>
        </w:rPr>
        <w:t xml:space="preserve"> </w:t>
      </w:r>
      <w:r>
        <w:rPr>
          <w:w w:val="110"/>
        </w:rPr>
        <w:t>personalize</w:t>
      </w:r>
      <w:ins w:id="35" w:author="dell" w:date="2013-07-28T07:16:00Z">
        <w:r>
          <w:rPr>
            <w:w w:val="110"/>
          </w:rPr>
          <w:t>s</w:t>
        </w:r>
      </w:ins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w w:val="110"/>
        </w:rPr>
        <w:t>content</w:t>
      </w:r>
      <w:r>
        <w:rPr>
          <w:spacing w:val="37"/>
          <w:w w:val="110"/>
        </w:rPr>
        <w:t xml:space="preserve"> </w:t>
      </w:r>
      <w:r>
        <w:rPr>
          <w:w w:val="110"/>
        </w:rPr>
        <w:t>of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e</w:t>
      </w:r>
      <w:ins w:id="36" w:author="dell" w:date="2013-07-28T07:16:00Z">
        <w:r>
          <w:rPr>
            <w:w w:val="110"/>
          </w:rPr>
          <w:t>-</w:t>
        </w:r>
      </w:ins>
      <w:r>
        <w:rPr>
          <w:w w:val="110"/>
        </w:rPr>
        <w:t>mails</w:t>
      </w:r>
      <w:r>
        <w:rPr>
          <w:spacing w:val="37"/>
          <w:w w:val="110"/>
        </w:rPr>
        <w:t xml:space="preserve"> </w:t>
      </w:r>
      <w:r>
        <w:rPr>
          <w:w w:val="110"/>
        </w:rPr>
        <w:t>with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espondents’</w:t>
      </w:r>
      <w:r>
        <w:rPr>
          <w:spacing w:val="37"/>
          <w:w w:val="110"/>
        </w:rPr>
        <w:t xml:space="preserve"> </w:t>
      </w:r>
      <w:r>
        <w:rPr>
          <w:w w:val="110"/>
        </w:rPr>
        <w:t>informa</w:t>
      </w:r>
      <w:r>
        <w:rPr>
          <w:spacing w:val="-1"/>
          <w:w w:val="110"/>
        </w:rPr>
        <w:t>t</w:t>
      </w:r>
      <w:r>
        <w:rPr>
          <w:w w:val="110"/>
        </w:rPr>
        <w:t>ion which</w:t>
      </w:r>
      <w:r>
        <w:rPr>
          <w:spacing w:val="21"/>
          <w:w w:val="110"/>
        </w:rPr>
        <w:t xml:space="preserve"> </w:t>
      </w:r>
      <w:r>
        <w:rPr>
          <w:w w:val="110"/>
        </w:rPr>
        <w:t>is</w:t>
      </w:r>
      <w:r>
        <w:rPr>
          <w:spacing w:val="22"/>
          <w:w w:val="110"/>
        </w:rPr>
        <w:t xml:space="preserve"> </w:t>
      </w:r>
      <w:r>
        <w:rPr>
          <w:w w:val="110"/>
        </w:rPr>
        <w:t>extracted</w:t>
      </w:r>
      <w:r>
        <w:rPr>
          <w:spacing w:val="22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2"/>
          <w:w w:val="110"/>
        </w:rPr>
        <w:t xml:space="preserve"> </w:t>
      </w:r>
      <w:del w:id="37" w:author="dell" w:date="2013-07-28T07:16:00Z">
        <w:r w:rsidDel="007301AC">
          <w:rPr>
            <w:w w:val="110"/>
          </w:rPr>
          <w:delText>the</w:delText>
        </w:r>
        <w:r w:rsidDel="007301AC">
          <w:rPr>
            <w:spacing w:val="21"/>
            <w:w w:val="110"/>
          </w:rPr>
          <w:delText xml:space="preserve"> </w:delText>
        </w:r>
      </w:del>
      <w:r>
        <w:rPr>
          <w:w w:val="110"/>
        </w:rPr>
        <w:t>cur</w:t>
      </w:r>
      <w:r>
        <w:rPr>
          <w:spacing w:val="-4"/>
          <w:w w:val="110"/>
        </w:rPr>
        <w:t>r</w:t>
      </w:r>
      <w:r>
        <w:rPr>
          <w:w w:val="110"/>
        </w:rPr>
        <w:t>ent</w:t>
      </w:r>
      <w:r>
        <w:rPr>
          <w:spacing w:val="22"/>
          <w:w w:val="110"/>
        </w:rPr>
        <w:t xml:space="preserve"> </w:t>
      </w:r>
      <w:del w:id="38" w:author="dell" w:date="2013-07-28T07:16:00Z">
        <w:r w:rsidDel="007301AC">
          <w:rPr>
            <w:w w:val="110"/>
          </w:rPr>
          <w:delText>state</w:delText>
        </w:r>
      </w:del>
      <w:r>
        <w:rPr>
          <w:spacing w:val="22"/>
          <w:w w:val="110"/>
        </w:rPr>
        <w:t xml:space="preserve"> </w:t>
      </w:r>
      <w:r>
        <w:rPr>
          <w:w w:val="110"/>
        </w:rPr>
        <w:t>or</w:t>
      </w:r>
      <w:r>
        <w:rPr>
          <w:spacing w:val="22"/>
          <w:w w:val="110"/>
        </w:rPr>
        <w:t xml:space="preserve"> </w:t>
      </w:r>
      <w:r>
        <w:rPr>
          <w:w w:val="110"/>
        </w:rPr>
        <w:t>earlier</w:t>
      </w:r>
      <w:r>
        <w:rPr>
          <w:spacing w:val="22"/>
          <w:w w:val="110"/>
        </w:rPr>
        <w:t xml:space="preserve"> </w:t>
      </w:r>
      <w:r>
        <w:rPr>
          <w:w w:val="110"/>
        </w:rPr>
        <w:t>conversations.</w:t>
      </w:r>
      <w:r>
        <w:rPr>
          <w:spacing w:val="28"/>
          <w:w w:val="110"/>
        </w:rPr>
        <w:t xml:space="preserve"> </w:t>
      </w:r>
      <w:r>
        <w:rPr>
          <w:w w:val="110"/>
        </w:rPr>
        <w:t>It</w:t>
      </w:r>
      <w:r>
        <w:rPr>
          <w:spacing w:val="22"/>
          <w:w w:val="110"/>
        </w:rPr>
        <w:t xml:space="preserve"> </w:t>
      </w:r>
      <w:r>
        <w:rPr>
          <w:w w:val="110"/>
        </w:rPr>
        <w:t>also</w:t>
      </w:r>
      <w:r>
        <w:rPr>
          <w:spacing w:val="21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spacing w:val="22"/>
          <w:w w:val="110"/>
        </w:rPr>
        <w:t xml:space="preserve"> </w:t>
      </w:r>
      <w:r>
        <w:rPr>
          <w:w w:val="110"/>
        </w:rPr>
        <w:t>an</w:t>
      </w:r>
      <w:r>
        <w:rPr>
          <w:w w:val="113"/>
        </w:rPr>
        <w:t xml:space="preserve"> </w:t>
      </w:r>
      <w:r>
        <w:rPr>
          <w:w w:val="110"/>
        </w:rPr>
        <w:t>option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enable</w:t>
      </w:r>
      <w:r>
        <w:rPr>
          <w:spacing w:val="-4"/>
          <w:w w:val="110"/>
        </w:rPr>
        <w:t xml:space="preserve"> </w:t>
      </w:r>
      <w:r>
        <w:rPr>
          <w:w w:val="110"/>
        </w:rPr>
        <w:t>contribution</w:t>
      </w:r>
      <w:ins w:id="39" w:author="dell" w:date="2013-07-28T07:16:00Z">
        <w:r>
          <w:rPr>
            <w:w w:val="110"/>
          </w:rPr>
          <w:t>s from</w:t>
        </w:r>
      </w:ins>
      <w:del w:id="40" w:author="dell" w:date="2013-07-28T07:16:00Z">
        <w:r w:rsidDel="007301AC">
          <w:rPr>
            <w:spacing w:val="-4"/>
            <w:w w:val="110"/>
          </w:rPr>
          <w:delText xml:space="preserve"> </w:delText>
        </w:r>
        <w:r w:rsidDel="007301AC">
          <w:rPr>
            <w:w w:val="110"/>
          </w:rPr>
          <w:delText>of</w:delText>
        </w:r>
      </w:del>
      <w:r>
        <w:rPr>
          <w:spacing w:val="-4"/>
          <w:w w:val="110"/>
        </w:rPr>
        <w:t xml:space="preserve"> </w:t>
      </w:r>
      <w:r>
        <w:rPr>
          <w:w w:val="110"/>
        </w:rPr>
        <w:t>other</w:t>
      </w:r>
      <w:r>
        <w:rPr>
          <w:spacing w:val="-4"/>
          <w:w w:val="110"/>
        </w:rPr>
        <w:t xml:space="preserve"> 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4"/>
          <w:w w:val="110"/>
        </w:rPr>
        <w:t xml:space="preserve"> </w:t>
      </w:r>
      <w:ins w:id="41" w:author="dell" w:date="2013-07-28T07:17:00Z">
        <w:r>
          <w:rPr>
            <w:spacing w:val="-4"/>
            <w:w w:val="110"/>
          </w:rPr>
          <w:t xml:space="preserve">such </w:t>
        </w:r>
      </w:ins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assistants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interact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wor</w:t>
      </w:r>
      <w:r>
        <w:rPr>
          <w:spacing w:val="-1"/>
          <w:w w:val="110"/>
        </w:rPr>
        <w:t>k</w:t>
      </w:r>
      <w:del w:id="42" w:author="dell" w:date="2013-07-28T07:17:00Z">
        <w:r w:rsidDel="007301AC">
          <w:rPr>
            <w:w w:val="110"/>
          </w:rPr>
          <w:delText>-</w:delText>
        </w:r>
      </w:del>
      <w:r>
        <w:rPr>
          <w:w w:val="99"/>
        </w:rPr>
        <w:t xml:space="preserve"> </w:t>
      </w:r>
      <w:r>
        <w:rPr>
          <w:w w:val="110"/>
        </w:rPr>
        <w:t>flow</w:t>
      </w:r>
      <w:r>
        <w:rPr>
          <w:spacing w:val="-19"/>
          <w:w w:val="110"/>
        </w:rPr>
        <w:t xml:space="preserve"> </w:t>
      </w:r>
      <w:ins w:id="43" w:author="dell" w:date="2013-07-28T07:17:00Z">
        <w:r>
          <w:rPr>
            <w:spacing w:val="-19"/>
            <w:w w:val="110"/>
          </w:rPr>
          <w:t>with</w:t>
        </w:r>
      </w:ins>
      <w:del w:id="44" w:author="dell" w:date="2013-07-28T07:17:00Z">
        <w:r w:rsidDel="007301AC">
          <w:rPr>
            <w:w w:val="110"/>
          </w:rPr>
          <w:delText>under</w:delText>
        </w:r>
      </w:del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permission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initial</w:t>
      </w:r>
      <w:r>
        <w:rPr>
          <w:spacing w:val="-1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-18"/>
          <w:w w:val="110"/>
        </w:rPr>
        <w:t>r</w:t>
      </w:r>
      <w:r>
        <w:rPr>
          <w:w w:val="110"/>
        </w:rPr>
        <w:t>.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15"/>
          <w:w w:val="110"/>
        </w:rPr>
        <w:t xml:space="preserve"> </w:t>
      </w:r>
      <w:r>
        <w:rPr>
          <w:w w:val="110"/>
        </w:rPr>
        <w:t>distribution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work</w:t>
      </w:r>
      <w:r>
        <w:rPr>
          <w:spacing w:val="-19"/>
          <w:w w:val="110"/>
        </w:rPr>
        <w:t xml:space="preserve"> </w:t>
      </w:r>
      <w:r>
        <w:rPr>
          <w:w w:val="110"/>
        </w:rPr>
        <w:t>can</w:t>
      </w:r>
      <w:r>
        <w:rPr>
          <w:w w:val="109"/>
        </w:rPr>
        <w:t xml:space="preserve"> </w:t>
      </w:r>
      <w:r>
        <w:rPr>
          <w:w w:val="110"/>
        </w:rPr>
        <w:t>ease</w:t>
      </w:r>
      <w:r>
        <w:rPr>
          <w:spacing w:val="5"/>
          <w:w w:val="110"/>
        </w:rPr>
        <w:t xml:space="preserve"> </w:t>
      </w:r>
      <w:r>
        <w:rPr>
          <w:w w:val="110"/>
        </w:rPr>
        <w:t>individual</w:t>
      </w:r>
      <w:del w:id="45" w:author="dell" w:date="2013-07-28T07:17:00Z">
        <w:r w:rsidDel="007301AC">
          <w:rPr>
            <w:w w:val="110"/>
          </w:rPr>
          <w:delText>’</w:delText>
        </w:r>
        <w:r w:rsidDel="007301AC">
          <w:rPr>
            <w:w w:val="110"/>
          </w:rPr>
          <w:delText>s</w:delText>
        </w:r>
      </w:del>
      <w:r>
        <w:rPr>
          <w:spacing w:val="5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5"/>
          <w:w w:val="110"/>
        </w:rPr>
        <w:t xml:space="preserve"> </w:t>
      </w:r>
      <w:r>
        <w:rPr>
          <w:w w:val="110"/>
        </w:rPr>
        <w:t>o</w:t>
      </w:r>
      <w:ins w:id="46" w:author="dell" w:date="2013-07-28T07:17:00Z">
        <w:r>
          <w:rPr>
            <w:w w:val="110"/>
          </w:rPr>
          <w:t>f</w:t>
        </w:r>
      </w:ins>
      <w:del w:id="47" w:author="dell" w:date="2013-07-28T07:17:00Z">
        <w:r w:rsidDel="007301AC">
          <w:rPr>
            <w:w w:val="110"/>
          </w:rPr>
          <w:delText>n</w:delText>
        </w:r>
        <w:r w:rsidDel="007301AC">
          <w:rPr>
            <w:spacing w:val="5"/>
            <w:w w:val="110"/>
          </w:rPr>
          <w:delText xml:space="preserve"> </w:delText>
        </w:r>
        <w:r w:rsidDel="007301AC">
          <w:rPr>
            <w:w w:val="110"/>
          </w:rPr>
          <w:delText>the</w:delText>
        </w:r>
      </w:del>
      <w:r>
        <w:rPr>
          <w:spacing w:val="5"/>
          <w:w w:val="110"/>
        </w:rPr>
        <w:t xml:space="preserve"> </w:t>
      </w:r>
      <w:r>
        <w:rPr>
          <w:w w:val="110"/>
        </w:rPr>
        <w:t>mass</w:t>
      </w:r>
      <w:r>
        <w:rPr>
          <w:spacing w:val="6"/>
          <w:w w:val="110"/>
        </w:rPr>
        <w:t xml:space="preserve"> </w:t>
      </w:r>
      <w:ins w:id="48" w:author="dell" w:date="2013-07-28T07:17:00Z">
        <w:r>
          <w:rPr>
            <w:spacing w:val="6"/>
            <w:w w:val="110"/>
          </w:rPr>
          <w:t>e-mail</w:t>
        </w:r>
      </w:ins>
      <w:del w:id="49" w:author="dell" w:date="2013-07-28T07:17:00Z">
        <w:r w:rsidDel="007301AC">
          <w:rPr>
            <w:w w:val="110"/>
          </w:rPr>
          <w:delText>email</w:delText>
        </w:r>
      </w:del>
      <w:r>
        <w:rPr>
          <w:spacing w:val="5"/>
          <w:w w:val="110"/>
        </w:rPr>
        <w:t xml:space="preserve"> </w:t>
      </w:r>
      <w:r>
        <w:rPr>
          <w:w w:val="110"/>
        </w:rPr>
        <w:t>communication.</w:t>
      </w:r>
      <w:r>
        <w:rPr>
          <w:spacing w:val="43"/>
          <w:w w:val="110"/>
        </w:rPr>
        <w:t xml:space="preserve"> </w:t>
      </w:r>
      <w:r>
        <w:rPr>
          <w:w w:val="110"/>
        </w:rPr>
        <w:t>This</w:t>
      </w:r>
      <w:r>
        <w:rPr>
          <w:spacing w:val="5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 xml:space="preserve"> </w:t>
      </w:r>
      <w:r>
        <w:rPr>
          <w:w w:val="110"/>
        </w:rPr>
        <w:t>can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w w:val="110"/>
        </w:rPr>
        <w:t>further</w:t>
      </w:r>
      <w:r>
        <w:rPr>
          <w:w w:val="113"/>
        </w:rPr>
        <w:t xml:space="preserve"> </w:t>
      </w:r>
      <w:r>
        <w:rPr>
          <w:w w:val="110"/>
        </w:rPr>
        <w:t>extended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enabling</w:t>
      </w:r>
      <w:r>
        <w:rPr>
          <w:spacing w:val="-9"/>
          <w:w w:val="110"/>
        </w:rPr>
        <w:t xml:space="preserve"> </w:t>
      </w:r>
      <w:ins w:id="50" w:author="dell" w:date="2013-07-28T07:18:00Z">
        <w:r>
          <w:rPr>
            <w:spacing w:val="-9"/>
            <w:w w:val="110"/>
          </w:rPr>
          <w:t>group</w:t>
        </w:r>
      </w:ins>
      <w:del w:id="51" w:author="dell" w:date="2013-07-28T07:18:00Z">
        <w:r w:rsidDel="007301AC">
          <w:rPr>
            <w:w w:val="110"/>
          </w:rPr>
          <w:delText>c</w:delText>
        </w:r>
        <w:r w:rsidDel="007301AC">
          <w:rPr>
            <w:spacing w:val="-5"/>
            <w:w w:val="110"/>
          </w:rPr>
          <w:delText>r</w:delText>
        </w:r>
        <w:r w:rsidDel="007301AC">
          <w:rPr>
            <w:w w:val="110"/>
          </w:rPr>
          <w:delText>owd</w:delText>
        </w:r>
      </w:del>
      <w:r>
        <w:rPr>
          <w:spacing w:val="-10"/>
          <w:w w:val="110"/>
        </w:rPr>
        <w:t xml:space="preserve"> </w:t>
      </w:r>
      <w:r>
        <w:rPr>
          <w:w w:val="110"/>
        </w:rPr>
        <w:t>assistants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contribute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nearly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phases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comm</w:t>
      </w:r>
      <w:r>
        <w:rPr>
          <w:spacing w:val="-1"/>
          <w:w w:val="110"/>
        </w:rPr>
        <w:t>u</w:t>
      </w:r>
      <w:r>
        <w:rPr>
          <w:w w:val="110"/>
        </w:rPr>
        <w:t>ni</w:t>
      </w:r>
      <w:del w:id="52" w:author="dell" w:date="2013-07-28T07:18:00Z">
        <w:r w:rsidDel="007301AC">
          <w:rPr>
            <w:w w:val="110"/>
          </w:rPr>
          <w:delText>-</w:delText>
        </w:r>
        <w:r w:rsidDel="007301AC">
          <w:rPr>
            <w:w w:val="107"/>
          </w:rPr>
          <w:delText xml:space="preserve"> </w:delText>
        </w:r>
      </w:del>
      <w:r>
        <w:rPr>
          <w:w w:val="110"/>
        </w:rPr>
        <w:t>cation</w:t>
      </w:r>
      <w:r>
        <w:rPr>
          <w:spacing w:val="-3"/>
          <w:w w:val="110"/>
        </w:rPr>
        <w:t xml:space="preserve"> </w:t>
      </w:r>
      <w:r>
        <w:rPr>
          <w:w w:val="110"/>
        </w:rPr>
        <w:t>flo</w:t>
      </w:r>
      <w:r>
        <w:rPr>
          <w:spacing w:val="-21"/>
          <w:w w:val="110"/>
        </w:rPr>
        <w:t>w</w:t>
      </w:r>
      <w:del w:id="53" w:author="dell" w:date="2013-07-28T07:18:00Z">
        <w:r w:rsidDel="007301AC">
          <w:rPr>
            <w:w w:val="110"/>
          </w:rPr>
          <w:delText>,</w:delText>
        </w:r>
      </w:del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get</w:t>
      </w:r>
      <w:del w:id="54" w:author="dell" w:date="2013-07-28T07:18:00Z">
        <w:r w:rsidDel="007301AC">
          <w:rPr>
            <w:w w:val="110"/>
          </w:rPr>
          <w:delText>ting</w:delText>
        </w:r>
      </w:del>
      <w:r>
        <w:rPr>
          <w:spacing w:val="-3"/>
          <w:w w:val="110"/>
        </w:rPr>
        <w:t xml:space="preserve"> </w:t>
      </w:r>
      <w:r>
        <w:rPr>
          <w:w w:val="110"/>
        </w:rPr>
        <w:t>guidance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assistance</w:t>
      </w:r>
      <w:r>
        <w:rPr>
          <w:spacing w:val="-3"/>
          <w:w w:val="110"/>
        </w:rPr>
        <w:t xml:space="preserve"> </w:t>
      </w:r>
      <w:ins w:id="55" w:author="dell" w:date="2013-07-28T07:18:00Z">
        <w:r>
          <w:rPr>
            <w:spacing w:val="-3"/>
            <w:w w:val="110"/>
          </w:rPr>
          <w:t>from</w:t>
        </w:r>
      </w:ins>
      <w:del w:id="56" w:author="dell" w:date="2013-07-28T07:18:00Z">
        <w:r w:rsidDel="007301AC">
          <w:rPr>
            <w:w w:val="110"/>
          </w:rPr>
          <w:delText>by</w:delText>
        </w:r>
      </w:del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initial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3"/>
          <w:w w:val="110"/>
        </w:rPr>
        <w:t xml:space="preserve"> </w:t>
      </w:r>
      <w:r>
        <w:rPr>
          <w:w w:val="110"/>
        </w:rPr>
        <w:t>when</w:t>
      </w:r>
      <w:r>
        <w:rPr>
          <w:spacing w:val="-3"/>
          <w:w w:val="110"/>
        </w:rPr>
        <w:t xml:space="preserve"> </w:t>
      </w:r>
      <w:proofErr w:type="spellStart"/>
      <w:ins w:id="57" w:author="dell" w:date="2013-07-28T07:18:00Z">
        <w:r>
          <w:rPr>
            <w:spacing w:val="-3"/>
            <w:w w:val="110"/>
          </w:rPr>
          <w:t>required</w:t>
        </w:r>
      </w:ins>
      <w:del w:id="58" w:author="dell" w:date="2013-07-28T07:18:00Z">
        <w:r w:rsidDel="007301AC">
          <w:rPr>
            <w:w w:val="110"/>
          </w:rPr>
          <w:delText>it</w:delText>
        </w:r>
        <w:r w:rsidDel="007301AC">
          <w:rPr>
            <w:spacing w:val="-2"/>
            <w:w w:val="110"/>
          </w:rPr>
          <w:delText xml:space="preserve"> </w:delText>
        </w:r>
        <w:r w:rsidDel="007301AC">
          <w:rPr>
            <w:spacing w:val="-4"/>
            <w:w w:val="110"/>
          </w:rPr>
          <w:delText>r</w:delText>
        </w:r>
        <w:r w:rsidDel="007301AC">
          <w:rPr>
            <w:w w:val="110"/>
          </w:rPr>
          <w:delText>equ</w:delText>
        </w:r>
        <w:r w:rsidDel="007301AC">
          <w:rPr>
            <w:spacing w:val="-1"/>
            <w:w w:val="110"/>
          </w:rPr>
          <w:delText>i</w:delText>
        </w:r>
        <w:r w:rsidDel="007301AC">
          <w:rPr>
            <w:spacing w:val="-4"/>
            <w:w w:val="110"/>
          </w:rPr>
          <w:delText>r</w:delText>
        </w:r>
        <w:r w:rsidDel="007301AC">
          <w:rPr>
            <w:w w:val="110"/>
          </w:rPr>
          <w:delText>es</w:delText>
        </w:r>
      </w:del>
      <w:r>
        <w:rPr>
          <w:w w:val="110"/>
        </w:rPr>
        <w:t>.</w:t>
      </w:r>
    </w:p>
    <w:p w:rsidR="00392039" w:rsidRDefault="00392039">
      <w:pPr>
        <w:spacing w:line="200" w:lineRule="exact"/>
        <w:rPr>
          <w:sz w:val="20"/>
          <w:szCs w:val="20"/>
        </w:rPr>
      </w:pPr>
    </w:p>
    <w:p w:rsidR="00392039" w:rsidRDefault="00392039">
      <w:pPr>
        <w:spacing w:line="200" w:lineRule="exact"/>
        <w:rPr>
          <w:sz w:val="20"/>
          <w:szCs w:val="20"/>
        </w:rPr>
      </w:pPr>
    </w:p>
    <w:p w:rsidR="00392039" w:rsidRDefault="00392039">
      <w:pPr>
        <w:spacing w:line="200" w:lineRule="exact"/>
        <w:rPr>
          <w:sz w:val="20"/>
          <w:szCs w:val="20"/>
        </w:rPr>
      </w:pPr>
    </w:p>
    <w:p w:rsidR="00392039" w:rsidRDefault="00392039">
      <w:pPr>
        <w:spacing w:line="200" w:lineRule="exact"/>
        <w:rPr>
          <w:sz w:val="20"/>
          <w:szCs w:val="20"/>
        </w:rPr>
      </w:pPr>
    </w:p>
    <w:p w:rsidR="00392039" w:rsidRDefault="00392039">
      <w:pPr>
        <w:spacing w:before="7" w:line="260" w:lineRule="exact"/>
        <w:rPr>
          <w:sz w:val="26"/>
          <w:szCs w:val="26"/>
        </w:rPr>
      </w:pPr>
    </w:p>
    <w:p w:rsidR="00392039" w:rsidRDefault="007301AC">
      <w:pPr>
        <w:pStyle w:val="BodyText"/>
        <w:spacing w:line="411" w:lineRule="auto"/>
        <w:ind w:right="109"/>
        <w:jc w:val="both"/>
      </w:pPr>
      <w:r>
        <w:rPr>
          <w:w w:val="110"/>
        </w:rPr>
        <w:t>T</w:t>
      </w:r>
      <w:proofErr w:type="spellEnd"/>
      <w:r>
        <w:rPr>
          <w:w w:val="110"/>
        </w:rPr>
        <w:t>his</w:t>
      </w:r>
      <w:r>
        <w:rPr>
          <w:spacing w:val="6"/>
          <w:w w:val="110"/>
        </w:rPr>
        <w:t xml:space="preserve"> </w:t>
      </w:r>
      <w:r>
        <w:rPr>
          <w:w w:val="110"/>
        </w:rPr>
        <w:t>thesis</w:t>
      </w:r>
      <w:r>
        <w:rPr>
          <w:spacing w:val="5"/>
          <w:w w:val="110"/>
        </w:rPr>
        <w:t xml:space="preserve"> </w:t>
      </w:r>
      <w:r>
        <w:rPr>
          <w:w w:val="110"/>
        </w:rPr>
        <w:t>demonstrates</w:t>
      </w:r>
      <w:r>
        <w:rPr>
          <w:spacing w:val="7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ins w:id="59" w:author="dell" w:date="2013-07-28T07:19:00Z">
        <w:r>
          <w:rPr>
            <w:spacing w:val="7"/>
            <w:w w:val="110"/>
          </w:rPr>
          <w:t xml:space="preserve">by </w:t>
        </w:r>
      </w:ins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oviding</w:t>
      </w:r>
      <w:r>
        <w:rPr>
          <w:spacing w:val="6"/>
          <w:w w:val="110"/>
        </w:rPr>
        <w:t xml:space="preserve"> </w:t>
      </w:r>
      <w:del w:id="60" w:author="dell" w:date="2013-07-28T07:19:00Z">
        <w:r w:rsidDel="007301AC">
          <w:rPr>
            <w:w w:val="110"/>
          </w:rPr>
          <w:delText>a</w:delText>
        </w:r>
        <w:r w:rsidDel="007301AC">
          <w:rPr>
            <w:spacing w:val="6"/>
            <w:w w:val="110"/>
          </w:rPr>
          <w:delText xml:space="preserve"> </w:delText>
        </w:r>
      </w:del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oper</w:t>
      </w:r>
      <w:r>
        <w:rPr>
          <w:spacing w:val="6"/>
          <w:w w:val="110"/>
        </w:rPr>
        <w:t xml:space="preserve"> </w:t>
      </w:r>
      <w:r>
        <w:rPr>
          <w:w w:val="110"/>
        </w:rPr>
        <w:t>work</w:t>
      </w:r>
      <w:ins w:id="61" w:author="dell" w:date="2013-07-28T07:18:00Z">
        <w:r>
          <w:rPr>
            <w:w w:val="110"/>
          </w:rPr>
          <w:t xml:space="preserve"> </w:t>
        </w:r>
      </w:ins>
      <w:r>
        <w:rPr>
          <w:w w:val="110"/>
        </w:rPr>
        <w:t>flow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possibility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an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del w:id="62" w:author="dell" w:date="2013-07-28T07:18:00Z">
        <w:r w:rsidDel="007301AC">
          <w:rPr>
            <w:w w:val="110"/>
          </w:rPr>
          <w:delText>-</w:delText>
        </w:r>
        <w:r w:rsidDel="007301AC">
          <w:rPr>
            <w:w w:val="107"/>
          </w:rPr>
          <w:delText xml:space="preserve"> </w:delText>
        </w:r>
      </w:del>
      <w:r>
        <w:rPr>
          <w:w w:val="110"/>
        </w:rPr>
        <w:t>sistant</w:t>
      </w:r>
      <w:ins w:id="63" w:author="dell" w:date="2013-07-28T07:19:00Z">
        <w:r>
          <w:rPr>
            <w:w w:val="110"/>
          </w:rPr>
          <w:t>’</w:t>
        </w:r>
        <w:r>
          <w:rPr>
            <w:w w:val="110"/>
          </w:rPr>
          <w:t>s</w:t>
        </w:r>
      </w:ins>
      <w:r>
        <w:rPr>
          <w:spacing w:val="20"/>
          <w:w w:val="110"/>
        </w:rPr>
        <w:t xml:space="preserve"> </w:t>
      </w:r>
      <w:r>
        <w:rPr>
          <w:w w:val="110"/>
        </w:rPr>
        <w:t>contribution,</w:t>
      </w:r>
      <w:r>
        <w:rPr>
          <w:spacing w:val="28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mass</w:t>
      </w:r>
      <w:r>
        <w:rPr>
          <w:spacing w:val="21"/>
          <w:w w:val="110"/>
        </w:rPr>
        <w:t xml:space="preserve"> </w:t>
      </w:r>
      <w:r>
        <w:rPr>
          <w:w w:val="110"/>
        </w:rPr>
        <w:t>e</w:t>
      </w:r>
      <w:ins w:id="64" w:author="dell" w:date="2013-07-28T07:19:00Z">
        <w:r>
          <w:rPr>
            <w:w w:val="110"/>
          </w:rPr>
          <w:t>-</w:t>
        </w:r>
      </w:ins>
      <w:r>
        <w:rPr>
          <w:w w:val="110"/>
        </w:rPr>
        <w:t>mail</w:t>
      </w:r>
      <w:r>
        <w:rPr>
          <w:spacing w:val="21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21"/>
          <w:w w:val="110"/>
        </w:rPr>
        <w:t xml:space="preserve"> </w:t>
      </w:r>
      <w:r>
        <w:rPr>
          <w:w w:val="110"/>
        </w:rPr>
        <w:t>can</w:t>
      </w:r>
      <w:r>
        <w:rPr>
          <w:spacing w:val="21"/>
          <w:w w:val="110"/>
        </w:rPr>
        <w:t xml:space="preserve"> </w:t>
      </w:r>
      <w:r>
        <w:rPr>
          <w:w w:val="110"/>
        </w:rPr>
        <w:t>be</w:t>
      </w:r>
      <w:r>
        <w:rPr>
          <w:spacing w:val="21"/>
          <w:w w:val="110"/>
        </w:rPr>
        <w:t xml:space="preserve"> </w:t>
      </w:r>
      <w:r>
        <w:rPr>
          <w:w w:val="110"/>
        </w:rPr>
        <w:t>achieved</w:t>
      </w:r>
      <w:r>
        <w:rPr>
          <w:spacing w:val="21"/>
          <w:w w:val="110"/>
        </w:rPr>
        <w:t xml:space="preserve"> </w:t>
      </w:r>
      <w:ins w:id="65" w:author="dell" w:date="2013-07-28T07:19:00Z">
        <w:r>
          <w:rPr>
            <w:spacing w:val="21"/>
            <w:w w:val="110"/>
          </w:rPr>
          <w:t>in a way that</w:t>
        </w:r>
      </w:ins>
      <w:del w:id="66" w:author="dell" w:date="2013-07-28T07:19:00Z">
        <w:r w:rsidDel="007301AC">
          <w:rPr>
            <w:w w:val="110"/>
          </w:rPr>
          <w:delText>as</w:delText>
        </w:r>
        <w:r w:rsidDel="007301AC">
          <w:rPr>
            <w:spacing w:val="21"/>
            <w:w w:val="110"/>
          </w:rPr>
          <w:delText xml:space="preserve"> </w:delText>
        </w:r>
        <w:r w:rsidDel="007301AC">
          <w:rPr>
            <w:w w:val="110"/>
          </w:rPr>
          <w:delText>if</w:delText>
        </w:r>
      </w:del>
      <w:r>
        <w:rPr>
          <w:spacing w:val="21"/>
          <w:w w:val="110"/>
        </w:rPr>
        <w:t xml:space="preserve"> </w:t>
      </w:r>
      <w:r>
        <w:rPr>
          <w:w w:val="110"/>
        </w:rPr>
        <w:t>each</w:t>
      </w:r>
      <w:r>
        <w:rPr>
          <w:spacing w:val="20"/>
          <w:w w:val="110"/>
        </w:rPr>
        <w:t xml:space="preserve"> </w:t>
      </w:r>
      <w:r>
        <w:rPr>
          <w:w w:val="110"/>
        </w:rPr>
        <w:t>e</w:t>
      </w:r>
      <w:ins w:id="67" w:author="dell" w:date="2013-07-28T07:19:00Z">
        <w:r>
          <w:rPr>
            <w:w w:val="110"/>
          </w:rPr>
          <w:t>-</w:t>
        </w:r>
      </w:ins>
      <w:r>
        <w:rPr>
          <w:w w:val="110"/>
        </w:rPr>
        <w:t>mail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w w:val="110"/>
        </w:rPr>
        <w:t>s</w:t>
      </w:r>
      <w:r>
        <w:rPr>
          <w:w w:val="108"/>
        </w:rPr>
        <w:t xml:space="preserve"> </w:t>
      </w:r>
      <w:r>
        <w:rPr>
          <w:w w:val="110"/>
        </w:rPr>
        <w:t>individually</w:t>
      </w:r>
      <w:r>
        <w:rPr>
          <w:spacing w:val="4"/>
          <w:w w:val="110"/>
        </w:rPr>
        <w:t xml:space="preserve"> </w:t>
      </w:r>
      <w:r>
        <w:rPr>
          <w:w w:val="110"/>
        </w:rPr>
        <w:t>tailo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each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ins w:id="68" w:author="dell" w:date="2013-07-28T07:19:00Z">
        <w:r>
          <w:rPr>
            <w:w w:val="110"/>
          </w:rPr>
          <w:t>. This</w:t>
        </w:r>
      </w:ins>
      <w:del w:id="69" w:author="dell" w:date="2013-07-28T07:19:00Z">
        <w:r w:rsidDel="007301AC">
          <w:rPr>
            <w:w w:val="110"/>
          </w:rPr>
          <w:delText>,</w:delText>
        </w:r>
        <w:r w:rsidDel="007301AC">
          <w:rPr>
            <w:spacing w:val="6"/>
            <w:w w:val="110"/>
          </w:rPr>
          <w:delText xml:space="preserve"> </w:delText>
        </w:r>
        <w:r w:rsidDel="007301AC">
          <w:rPr>
            <w:w w:val="110"/>
          </w:rPr>
          <w:delText>which</w:delText>
        </w:r>
      </w:del>
      <w:r>
        <w:rPr>
          <w:spacing w:val="4"/>
          <w:w w:val="110"/>
        </w:rPr>
        <w:t xml:space="preserve"> </w:t>
      </w:r>
      <w:r>
        <w:rPr>
          <w:w w:val="110"/>
        </w:rPr>
        <w:t>contributes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high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4"/>
          <w:w w:val="110"/>
        </w:rPr>
        <w:t xml:space="preserve"> </w:t>
      </w:r>
      <w:r>
        <w:rPr>
          <w:w w:val="110"/>
        </w:rPr>
        <w:t>rates.</w:t>
      </w:r>
      <w:r>
        <w:rPr>
          <w:spacing w:val="36"/>
          <w:w w:val="110"/>
        </w:rPr>
        <w:t xml:space="preserve"> </w:t>
      </w:r>
      <w:r>
        <w:rPr>
          <w:w w:val="110"/>
        </w:rPr>
        <w:t>T</w:t>
      </w:r>
      <w:r>
        <w:rPr>
          <w:spacing w:val="-2"/>
          <w:w w:val="110"/>
        </w:rPr>
        <w:t>h</w:t>
      </w:r>
      <w:r>
        <w:rPr>
          <w:w w:val="110"/>
        </w:rPr>
        <w:t>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del w:id="70" w:author="dell" w:date="2013-07-28T07:19:00Z">
        <w:r w:rsidDel="007301AC">
          <w:rPr>
            <w:w w:val="110"/>
          </w:rPr>
          <w:delText>-</w:delText>
        </w:r>
        <w:r w:rsidDel="007301AC">
          <w:rPr>
            <w:w w:val="103"/>
          </w:rPr>
          <w:delText xml:space="preserve"> </w:delText>
        </w:r>
      </w:del>
      <w:r>
        <w:rPr>
          <w:w w:val="110"/>
        </w:rPr>
        <w:t>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15"/>
          <w:w w:val="110"/>
        </w:rPr>
        <w:t xml:space="preserve"> </w:t>
      </w:r>
      <w:r>
        <w:rPr>
          <w:w w:val="110"/>
        </w:rPr>
        <w:t>while</w:t>
      </w:r>
      <w:r>
        <w:rPr>
          <w:spacing w:val="-16"/>
          <w:w w:val="110"/>
        </w:rPr>
        <w:t xml:space="preserve"> </w:t>
      </w:r>
      <w:r>
        <w:rPr>
          <w:w w:val="110"/>
        </w:rPr>
        <w:t>it</w:t>
      </w:r>
      <w:r>
        <w:rPr>
          <w:spacing w:val="-16"/>
          <w:w w:val="110"/>
        </w:rPr>
        <w:t xml:space="preserve"> </w:t>
      </w:r>
      <w:r>
        <w:rPr>
          <w:w w:val="110"/>
        </w:rPr>
        <w:t>minimizes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del w:id="71" w:author="dell" w:date="2013-07-28T07:20:00Z">
        <w:r w:rsidDel="007301AC">
          <w:rPr>
            <w:w w:val="110"/>
          </w:rPr>
          <w:delText>s</w:delText>
        </w:r>
      </w:del>
      <w:ins w:id="72" w:author="dell" w:date="2013-07-28T07:20:00Z">
        <w:r>
          <w:rPr>
            <w:w w:val="110"/>
          </w:rPr>
          <w:t xml:space="preserve"> required to create</w:t>
        </w:r>
      </w:ins>
      <w:del w:id="73" w:author="dell" w:date="2013-07-28T07:20:00Z">
        <w:r w:rsidDel="007301AC">
          <w:rPr>
            <w:spacing w:val="-16"/>
            <w:w w:val="110"/>
          </w:rPr>
          <w:delText xml:space="preserve"> </w:delText>
        </w:r>
        <w:r w:rsidDel="007301AC">
          <w:rPr>
            <w:w w:val="110"/>
          </w:rPr>
          <w:delText>on</w:delText>
        </w:r>
        <w:r w:rsidDel="007301AC">
          <w:rPr>
            <w:spacing w:val="-15"/>
            <w:w w:val="110"/>
          </w:rPr>
          <w:delText xml:space="preserve"> </w:delText>
        </w:r>
        <w:r w:rsidDel="007301AC">
          <w:rPr>
            <w:w w:val="110"/>
          </w:rPr>
          <w:delText>the</w:delText>
        </w:r>
        <w:r w:rsidDel="007301AC">
          <w:rPr>
            <w:spacing w:val="-16"/>
            <w:w w:val="110"/>
          </w:rPr>
          <w:delText xml:space="preserve"> </w:delText>
        </w:r>
        <w:r w:rsidDel="007301AC">
          <w:rPr>
            <w:w w:val="110"/>
          </w:rPr>
          <w:delText>c</w:delText>
        </w:r>
        <w:r w:rsidDel="007301AC">
          <w:rPr>
            <w:spacing w:val="-5"/>
            <w:w w:val="110"/>
          </w:rPr>
          <w:delText>r</w:delText>
        </w:r>
        <w:r w:rsidDel="007301AC">
          <w:rPr>
            <w:w w:val="110"/>
          </w:rPr>
          <w:delText>eation</w:delText>
        </w:r>
        <w:r w:rsidDel="007301AC">
          <w:rPr>
            <w:spacing w:val="-16"/>
            <w:w w:val="110"/>
          </w:rPr>
          <w:delText xml:space="preserve"> </w:delText>
        </w:r>
        <w:r w:rsidDel="007301AC">
          <w:rPr>
            <w:w w:val="110"/>
          </w:rPr>
          <w:delText>of</w:delText>
        </w:r>
      </w:del>
      <w:r>
        <w:rPr>
          <w:spacing w:val="-16"/>
          <w:w w:val="110"/>
        </w:rPr>
        <w:t xml:space="preserve"> </w:t>
      </w:r>
      <w:r>
        <w:rPr>
          <w:w w:val="110"/>
        </w:rPr>
        <w:t>e</w:t>
      </w:r>
      <w:ins w:id="74" w:author="dell" w:date="2013-07-28T07:20:00Z">
        <w:r>
          <w:rPr>
            <w:w w:val="110"/>
          </w:rPr>
          <w:t>-</w:t>
        </w:r>
      </w:ins>
      <w:r>
        <w:rPr>
          <w:w w:val="110"/>
        </w:rPr>
        <w:t>mails,</w:t>
      </w:r>
      <w:r>
        <w:rPr>
          <w:spacing w:val="-15"/>
          <w:w w:val="110"/>
        </w:rPr>
        <w:t xml:space="preserve"> </w:t>
      </w:r>
      <w:r>
        <w:rPr>
          <w:w w:val="110"/>
        </w:rPr>
        <w:t>it</w:t>
      </w:r>
      <w:r>
        <w:rPr>
          <w:spacing w:val="-16"/>
          <w:w w:val="110"/>
        </w:rPr>
        <w:t xml:space="preserve"> </w:t>
      </w:r>
      <w:r>
        <w:rPr>
          <w:w w:val="110"/>
        </w:rPr>
        <w:t>maximizes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scale</w:t>
      </w:r>
      <w:r>
        <w:rPr>
          <w:spacing w:val="-16"/>
          <w:w w:val="110"/>
        </w:rPr>
        <w:t xml:space="preserve"> </w:t>
      </w:r>
      <w:del w:id="75" w:author="dell" w:date="2013-07-28T07:20:00Z">
        <w:r w:rsidDel="007301AC">
          <w:rPr>
            <w:w w:val="110"/>
          </w:rPr>
          <w:delText>on</w:delText>
        </w:r>
        <w:r w:rsidDel="007301AC">
          <w:rPr>
            <w:spacing w:val="-16"/>
            <w:w w:val="110"/>
          </w:rPr>
          <w:delText xml:space="preserve"> </w:delText>
        </w:r>
        <w:r w:rsidDel="007301AC">
          <w:rPr>
            <w:spacing w:val="-1"/>
            <w:w w:val="110"/>
          </w:rPr>
          <w:delText>t</w:delText>
        </w:r>
        <w:r w:rsidDel="007301AC">
          <w:rPr>
            <w:w w:val="110"/>
          </w:rPr>
          <w:delText>he</w:delText>
        </w:r>
        <w:r w:rsidDel="007301AC">
          <w:rPr>
            <w:w w:val="111"/>
          </w:rPr>
          <w:delText xml:space="preserve"> </w:delText>
        </w:r>
        <w:r w:rsidDel="007301AC">
          <w:rPr>
            <w:w w:val="110"/>
          </w:rPr>
          <w:delText>number</w:delText>
        </w:r>
      </w:del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people communicated</w:t>
      </w:r>
      <w:r>
        <w:rPr>
          <w:spacing w:val="-1"/>
          <w:w w:val="110"/>
        </w:rPr>
        <w:t xml:space="preserve"> </w:t>
      </w:r>
      <w:proofErr w:type="spellStart"/>
      <w:ins w:id="76" w:author="dell" w:date="2013-07-28T07:20:00Z">
        <w:r>
          <w:rPr>
            <w:spacing w:val="-1"/>
            <w:w w:val="110"/>
          </w:rPr>
          <w:t>with.</w:t>
        </w:r>
      </w:ins>
      <w:del w:id="77" w:author="dell" w:date="2013-07-28T07:20:00Z">
        <w:r w:rsidDel="007301AC">
          <w:rPr>
            <w:w w:val="110"/>
          </w:rPr>
          <w:delText>to.</w:delText>
        </w:r>
      </w:del>
    </w:p>
    <w:p w:rsidR="00392039" w:rsidRDefault="00392039">
      <w:pPr>
        <w:spacing w:line="200" w:lineRule="exact"/>
        <w:rPr>
          <w:sz w:val="20"/>
          <w:szCs w:val="20"/>
        </w:rPr>
      </w:pPr>
      <w:proofErr w:type="spellEnd"/>
    </w:p>
    <w:p w:rsidR="00392039" w:rsidRDefault="00392039">
      <w:pPr>
        <w:spacing w:line="200" w:lineRule="exact"/>
        <w:rPr>
          <w:sz w:val="20"/>
          <w:szCs w:val="20"/>
        </w:rPr>
      </w:pPr>
    </w:p>
    <w:p w:rsidR="00392039" w:rsidRDefault="00392039">
      <w:pPr>
        <w:spacing w:line="200" w:lineRule="exact"/>
        <w:rPr>
          <w:sz w:val="20"/>
          <w:szCs w:val="20"/>
        </w:rPr>
      </w:pPr>
    </w:p>
    <w:p w:rsidR="00392039" w:rsidRDefault="00392039">
      <w:pPr>
        <w:spacing w:line="200" w:lineRule="exact"/>
        <w:rPr>
          <w:sz w:val="20"/>
          <w:szCs w:val="20"/>
        </w:rPr>
      </w:pPr>
    </w:p>
    <w:p w:rsidR="00392039" w:rsidRDefault="00392039">
      <w:pPr>
        <w:spacing w:line="200" w:lineRule="exact"/>
        <w:rPr>
          <w:sz w:val="20"/>
          <w:szCs w:val="20"/>
        </w:rPr>
      </w:pPr>
    </w:p>
    <w:p w:rsidR="00392039" w:rsidRDefault="00392039">
      <w:pPr>
        <w:spacing w:line="200" w:lineRule="exact"/>
        <w:rPr>
          <w:sz w:val="20"/>
          <w:szCs w:val="20"/>
        </w:rPr>
      </w:pPr>
    </w:p>
    <w:p w:rsidR="00392039" w:rsidRDefault="00392039">
      <w:pPr>
        <w:spacing w:line="200" w:lineRule="exact"/>
        <w:rPr>
          <w:sz w:val="20"/>
          <w:szCs w:val="20"/>
        </w:rPr>
      </w:pPr>
    </w:p>
    <w:p w:rsidR="00392039" w:rsidRDefault="00392039">
      <w:pPr>
        <w:spacing w:before="8" w:line="240" w:lineRule="exact"/>
        <w:rPr>
          <w:sz w:val="24"/>
          <w:szCs w:val="24"/>
        </w:rPr>
      </w:pPr>
    </w:p>
    <w:p w:rsidR="00392039" w:rsidRDefault="007301AC">
      <w:pPr>
        <w:pStyle w:val="BodyText"/>
        <w:ind w:left="0" w:right="109"/>
        <w:jc w:val="right"/>
      </w:pPr>
      <w:proofErr w:type="gramStart"/>
      <w:r>
        <w:rPr>
          <w:w w:val="105"/>
        </w:rPr>
        <w:t>vii</w:t>
      </w:r>
      <w:proofErr w:type="gramEnd"/>
    </w:p>
    <w:sectPr w:rsidR="00392039" w:rsidSect="00392039">
      <w:type w:val="continuous"/>
      <w:pgSz w:w="11906" w:h="16840"/>
      <w:pgMar w:top="1560" w:right="1620" w:bottom="280" w:left="1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</w:compat>
  <w:rsids>
    <w:rsidRoot w:val="00392039"/>
    <w:rsid w:val="00392039"/>
    <w:rsid w:val="00730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2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92039"/>
    <w:pPr>
      <w:ind w:left="112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392039"/>
  </w:style>
  <w:style w:type="paragraph" w:customStyle="1" w:styleId="TableParagraph">
    <w:name w:val="Table Paragraph"/>
    <w:basedOn w:val="Normal"/>
    <w:uiPriority w:val="1"/>
    <w:qFormat/>
    <w:rsid w:val="0039203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2013-07-28T14:21:00Z</dcterms:created>
  <dcterms:modified xsi:type="dcterms:W3CDTF">2013-07-28T14:21:00Z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2013-07-28T00:00:00Z</vt:filetime>
  </property>
  <property fmtid="{D5CDD505-2E9C-101B-9397-08002B2CF9AE}" pid="3" name="LastSaved">
    <vt:filetime>2013-07-27T00:00:00Z</vt:filetime>
  </property>
</Properties>
</file>