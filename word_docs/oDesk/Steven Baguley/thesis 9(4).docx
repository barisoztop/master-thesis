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before="2" w:line="220" w:lineRule="exact"/>
      </w:pPr>
    </w:p>
    <w:p w:rsidR="0021312C" w:rsidRDefault="008853B0">
      <w:pPr>
        <w:spacing w:before="42"/>
        <w:ind w:left="112" w:right="7216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Abstract</w:t>
      </w: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before="5" w:line="260" w:lineRule="exact"/>
        <w:rPr>
          <w:sz w:val="26"/>
          <w:szCs w:val="26"/>
        </w:rPr>
      </w:pPr>
    </w:p>
    <w:p w:rsidR="0021312C" w:rsidRDefault="008853B0">
      <w:pPr>
        <w:pStyle w:val="BodyText"/>
        <w:spacing w:line="411" w:lineRule="auto"/>
        <w:ind w:right="109"/>
        <w:jc w:val="both"/>
      </w:pPr>
      <w:r>
        <w:rPr>
          <w:w w:val="110"/>
        </w:rPr>
        <w:t>Reaching</w:t>
      </w:r>
      <w:r>
        <w:rPr>
          <w:spacing w:val="10"/>
          <w:w w:val="110"/>
        </w:rPr>
        <w:t xml:space="preserve"> </w:t>
      </w:r>
      <w:r>
        <w:rPr>
          <w:w w:val="110"/>
        </w:rPr>
        <w:t>out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del w:id="0" w:author="ITM-COMPUTER" w:date="2013-07-30T11:06:00Z">
        <w:r w:rsidDel="008853B0">
          <w:rPr>
            <w:w w:val="110"/>
          </w:rPr>
          <w:delText>la</w:delText>
        </w:r>
        <w:r w:rsidDel="008853B0">
          <w:rPr>
            <w:spacing w:val="-4"/>
            <w:w w:val="110"/>
          </w:rPr>
          <w:delText>r</w:delText>
        </w:r>
        <w:r w:rsidDel="008853B0">
          <w:rPr>
            <w:w w:val="110"/>
          </w:rPr>
          <w:delText>ge</w:delText>
        </w:r>
        <w:r w:rsidDel="008853B0">
          <w:rPr>
            <w:spacing w:val="-2"/>
            <w:w w:val="110"/>
          </w:rPr>
          <w:delText>-</w:delText>
        </w:r>
        <w:r w:rsidDel="008853B0">
          <w:rPr>
            <w:w w:val="110"/>
          </w:rPr>
          <w:delText>scale</w:delText>
        </w:r>
        <w:r w:rsidDel="008853B0">
          <w:rPr>
            <w:spacing w:val="10"/>
            <w:w w:val="110"/>
          </w:rPr>
          <w:delText xml:space="preserve"> </w:delText>
        </w:r>
        <w:r w:rsidDel="008853B0">
          <w:rPr>
            <w:w w:val="110"/>
          </w:rPr>
          <w:delText>of</w:delText>
        </w:r>
        <w:r w:rsidDel="008853B0">
          <w:rPr>
            <w:spacing w:val="11"/>
            <w:w w:val="110"/>
          </w:rPr>
          <w:delText xml:space="preserve"> </w:delText>
        </w:r>
        <w:r w:rsidDel="008853B0">
          <w:rPr>
            <w:w w:val="110"/>
          </w:rPr>
          <w:delText>people</w:delText>
        </w:r>
      </w:del>
      <w:ins w:id="1" w:author="ITM-COMPUTER" w:date="2013-07-30T11:06:00Z">
        <w:r>
          <w:rPr>
            <w:w w:val="110"/>
          </w:rPr>
          <w:t>masses of people</w:t>
        </w:r>
      </w:ins>
      <w:r>
        <w:rPr>
          <w:spacing w:val="10"/>
          <w:w w:val="110"/>
        </w:rPr>
        <w:t xml:space="preserve"> </w:t>
      </w:r>
      <w:r>
        <w:rPr>
          <w:w w:val="110"/>
        </w:rPr>
        <w:t>via</w:t>
      </w:r>
      <w:r>
        <w:rPr>
          <w:spacing w:val="10"/>
          <w:w w:val="110"/>
        </w:rPr>
        <w:t xml:space="preserve"> </w:t>
      </w:r>
      <w:ins w:id="2" w:author="ITM-COMPUTER" w:date="2013-07-30T11:06:00Z">
        <w:r>
          <w:rPr>
            <w:spacing w:val="10"/>
            <w:w w:val="110"/>
          </w:rPr>
          <w:t xml:space="preserve">the </w:t>
        </w:r>
      </w:ins>
      <w:r>
        <w:rPr>
          <w:w w:val="110"/>
        </w:rPr>
        <w:t>Internet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fast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cost</w:t>
      </w:r>
      <w:ins w:id="3" w:author="ITM-COMPUTER" w:date="2013-07-30T11:06:00Z">
        <w:r>
          <w:rPr>
            <w:spacing w:val="10"/>
            <w:w w:val="110"/>
          </w:rPr>
          <w:t>-</w:t>
        </w:r>
      </w:ins>
      <w:del w:id="4" w:author="ITM-COMPUTER" w:date="2013-07-30T11:06:00Z">
        <w:r w:rsidDel="008853B0">
          <w:rPr>
            <w:spacing w:val="10"/>
            <w:w w:val="110"/>
          </w:rPr>
          <w:delText xml:space="preserve"> </w:delText>
        </w:r>
      </w:del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ficient</w:t>
      </w:r>
      <w:r>
        <w:rPr>
          <w:spacing w:val="11"/>
          <w:w w:val="110"/>
        </w:rPr>
        <w:t xml:space="preserve"> </w:t>
      </w:r>
      <w:r>
        <w:rPr>
          <w:w w:val="110"/>
        </w:rPr>
        <w:t>way</w:t>
      </w:r>
      <w:r>
        <w:rPr>
          <w:spacing w:val="10"/>
          <w:w w:val="110"/>
        </w:rPr>
        <w:t xml:space="preserve"> </w:t>
      </w:r>
      <w:r>
        <w:rPr>
          <w:w w:val="110"/>
        </w:rPr>
        <w:t>com</w:t>
      </w:r>
      <w:del w:id="5" w:author="ITM-COMPUTER" w:date="2013-07-30T11:06:00Z">
        <w:r w:rsidDel="008853B0">
          <w:rPr>
            <w:w w:val="110"/>
          </w:rPr>
          <w:delText>-</w:delText>
        </w:r>
        <w:r w:rsidDel="008853B0">
          <w:rPr>
            <w:w w:val="106"/>
          </w:rPr>
          <w:delText xml:space="preserve"> </w:delText>
        </w:r>
      </w:del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0"/>
          <w:w w:val="110"/>
        </w:rPr>
        <w:t xml:space="preserve"> </w:t>
      </w:r>
      <w:del w:id="6" w:author="ITM-COMPUTER" w:date="2013-07-30T11:06:00Z">
        <w:r w:rsidDel="008853B0">
          <w:rPr>
            <w:w w:val="110"/>
          </w:rPr>
          <w:delText>with</w:delText>
        </w:r>
        <w:r w:rsidDel="008853B0">
          <w:rPr>
            <w:spacing w:val="-10"/>
            <w:w w:val="110"/>
          </w:rPr>
          <w:delText xml:space="preserve"> </w:delText>
        </w:r>
      </w:del>
      <w:ins w:id="7" w:author="ITM-COMPUTER" w:date="2013-07-30T11:06:00Z">
        <w:r>
          <w:rPr>
            <w:w w:val="110"/>
          </w:rPr>
          <w:t>to</w:t>
        </w:r>
        <w:r>
          <w:rPr>
            <w:spacing w:val="-10"/>
            <w:w w:val="110"/>
          </w:rPr>
          <w:t xml:space="preserve"> </w:t>
        </w:r>
      </w:ins>
      <w:r>
        <w:rPr>
          <w:w w:val="110"/>
        </w:rPr>
        <w:t>postal</w:t>
      </w:r>
      <w:r>
        <w:rPr>
          <w:spacing w:val="-9"/>
          <w:w w:val="110"/>
        </w:rPr>
        <w:t xml:space="preserve"> </w:t>
      </w:r>
      <w:r>
        <w:rPr>
          <w:w w:val="110"/>
        </w:rPr>
        <w:t>mail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teleph</w:t>
      </w:r>
      <w:r>
        <w:rPr>
          <w:spacing w:val="-1"/>
          <w:w w:val="110"/>
        </w:rPr>
        <w:t>o</w:t>
      </w:r>
      <w:r>
        <w:rPr>
          <w:w w:val="110"/>
        </w:rPr>
        <w:t>ne.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9"/>
          <w:w w:val="110"/>
        </w:rPr>
        <w:t xml:space="preserve"> </w:t>
      </w:r>
      <w:ins w:id="8" w:author="ITM-COMPUTER" w:date="2013-07-30T11:07:00Z">
        <w:r>
          <w:rPr>
            <w:spacing w:val="-9"/>
            <w:w w:val="110"/>
          </w:rPr>
          <w:t xml:space="preserve">the use of </w:t>
        </w:r>
      </w:ins>
      <w:r>
        <w:rPr>
          <w:w w:val="110"/>
        </w:rPr>
        <w:t>email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del w:id="9" w:author="ITM-COMPUTER" w:date="2013-07-30T11:07:00Z">
        <w:r w:rsidDel="008853B0">
          <w:rPr>
            <w:w w:val="110"/>
          </w:rPr>
          <w:delText>been</w:delText>
        </w:r>
        <w:r w:rsidDel="008853B0">
          <w:rPr>
            <w:spacing w:val="-10"/>
            <w:w w:val="110"/>
          </w:rPr>
          <w:delText xml:space="preserve"> </w:delText>
        </w:r>
        <w:r w:rsidDel="008853B0">
          <w:rPr>
            <w:w w:val="110"/>
          </w:rPr>
          <w:delText>used</w:delText>
        </w:r>
        <w:r w:rsidDel="008853B0">
          <w:rPr>
            <w:spacing w:val="-9"/>
            <w:w w:val="110"/>
          </w:rPr>
          <w:delText xml:space="preserve"> </w:delText>
        </w:r>
        <w:r w:rsidDel="008853B0">
          <w:rPr>
            <w:w w:val="110"/>
          </w:rPr>
          <w:delText>not</w:delText>
        </w:r>
        <w:r w:rsidDel="008853B0">
          <w:rPr>
            <w:spacing w:val="-10"/>
            <w:w w:val="110"/>
          </w:rPr>
          <w:delText xml:space="preserve"> </w:delText>
        </w:r>
        <w:r w:rsidDel="008853B0">
          <w:rPr>
            <w:w w:val="110"/>
          </w:rPr>
          <w:delText>just</w:delText>
        </w:r>
        <w:r w:rsidDel="008853B0">
          <w:rPr>
            <w:spacing w:val="-10"/>
            <w:w w:val="110"/>
          </w:rPr>
          <w:delText xml:space="preserve"> </w:delText>
        </w:r>
        <w:r w:rsidDel="008853B0">
          <w:rPr>
            <w:w w:val="110"/>
          </w:rPr>
          <w:delText>for</w:delText>
        </w:r>
        <w:r w:rsidDel="008853B0">
          <w:rPr>
            <w:spacing w:val="-9"/>
            <w:w w:val="110"/>
          </w:rPr>
          <w:delText xml:space="preserve"> </w:delText>
        </w:r>
      </w:del>
      <w:ins w:id="10" w:author="ITM-COMPUTER" w:date="2013-07-30T11:07:00Z">
        <w:r>
          <w:rPr>
            <w:spacing w:val="-9"/>
            <w:w w:val="110"/>
          </w:rPr>
          <w:t xml:space="preserve">extended beyond </w:t>
        </w:r>
      </w:ins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e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ch,</w:t>
      </w:r>
      <w:r>
        <w:rPr>
          <w:w w:val="106"/>
        </w:rPr>
        <w:t xml:space="preserve"> </w:t>
      </w:r>
      <w:del w:id="11" w:author="ITM-COMPUTER" w:date="2013-07-30T11:07:00Z">
        <w:r w:rsidDel="008853B0">
          <w:rPr>
            <w:w w:val="110"/>
          </w:rPr>
          <w:delText>but</w:delText>
        </w:r>
        <w:r w:rsidDel="008853B0">
          <w:rPr>
            <w:spacing w:val="3"/>
            <w:w w:val="110"/>
          </w:rPr>
          <w:delText xml:space="preserve"> </w:delText>
        </w:r>
        <w:r w:rsidDel="008853B0">
          <w:rPr>
            <w:w w:val="110"/>
          </w:rPr>
          <w:delText>also</w:delText>
        </w:r>
        <w:r w:rsidDel="008853B0">
          <w:rPr>
            <w:spacing w:val="3"/>
            <w:w w:val="110"/>
          </w:rPr>
          <w:delText xml:space="preserve"> </w:delText>
        </w:r>
        <w:r w:rsidDel="008853B0">
          <w:rPr>
            <w:w w:val="110"/>
          </w:rPr>
          <w:delText>for</w:delText>
        </w:r>
      </w:del>
      <w:ins w:id="12" w:author="ITM-COMPUTER" w:date="2013-07-30T11:07:00Z">
        <w:r>
          <w:rPr>
            <w:w w:val="110"/>
          </w:rPr>
          <w:t>into</w:t>
        </w:r>
      </w:ins>
      <w:r>
        <w:rPr>
          <w:spacing w:val="2"/>
          <w:w w:val="110"/>
        </w:rPr>
        <w:t xml:space="preserve"> </w:t>
      </w:r>
      <w:r>
        <w:rPr>
          <w:w w:val="110"/>
        </w:rPr>
        <w:t>marketing,</w:t>
      </w:r>
      <w:r>
        <w:rPr>
          <w:spacing w:val="3"/>
          <w:w w:val="110"/>
        </w:rPr>
        <w:t xml:space="preserve"> </w:t>
      </w:r>
      <w:r>
        <w:rPr>
          <w:w w:val="110"/>
        </w:rPr>
        <w:t>customer</w:t>
      </w:r>
      <w:r>
        <w:rPr>
          <w:spacing w:val="3"/>
          <w:w w:val="110"/>
        </w:rPr>
        <w:t xml:space="preserve"> </w:t>
      </w:r>
      <w:r>
        <w:rPr>
          <w:w w:val="110"/>
        </w:rPr>
        <w:t>support,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collection</w:t>
      </w:r>
      <w:r>
        <w:rPr>
          <w:spacing w:val="2"/>
          <w:w w:val="110"/>
        </w:rPr>
        <w:t xml:space="preserve"> </w:t>
      </w:r>
      <w:r>
        <w:rPr>
          <w:w w:val="110"/>
        </w:rPr>
        <w:t>purposes.</w:t>
      </w:r>
      <w:r>
        <w:rPr>
          <w:spacing w:val="23"/>
          <w:w w:val="110"/>
        </w:rPr>
        <w:t xml:space="preserve"> </w:t>
      </w:r>
      <w:r>
        <w:rPr>
          <w:w w:val="110"/>
        </w:rPr>
        <w:t>Howe</w:t>
      </w:r>
      <w:r>
        <w:rPr>
          <w:spacing w:val="-1"/>
          <w:w w:val="110"/>
        </w:rPr>
        <w:t>v</w:t>
      </w:r>
      <w:r>
        <w:rPr>
          <w:w w:val="110"/>
        </w:rPr>
        <w:t>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 xml:space="preserve"> </w:t>
      </w:r>
      <w:r>
        <w:rPr>
          <w:w w:val="110"/>
        </w:rPr>
        <w:t>getting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acceptable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3"/>
          <w:w w:val="110"/>
        </w:rPr>
        <w:t xml:space="preserve"> </w:t>
      </w:r>
      <w:r>
        <w:rPr>
          <w:w w:val="110"/>
        </w:rPr>
        <w:t>rate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del w:id="13" w:author="ITM-COMPUTER" w:date="2013-07-30T11:07:00Z">
        <w:r w:rsidDel="008853B0">
          <w:rPr>
            <w:w w:val="110"/>
          </w:rPr>
          <w:delText>s</w:delText>
        </w:r>
        <w:r w:rsidDel="008853B0">
          <w:rPr>
            <w:w w:val="110"/>
          </w:rPr>
          <w:delText>e</w:delText>
        </w:r>
        <w:r w:rsidDel="008853B0">
          <w:rPr>
            <w:w w:val="110"/>
          </w:rPr>
          <w:delText>n</w:delText>
        </w:r>
        <w:r w:rsidDel="008853B0">
          <w:rPr>
            <w:w w:val="110"/>
          </w:rPr>
          <w:delText>t</w:delText>
        </w:r>
        <w:r w:rsidDel="008853B0">
          <w:rPr>
            <w:spacing w:val="-12"/>
            <w:w w:val="110"/>
          </w:rPr>
          <w:delText xml:space="preserve"> </w:delText>
        </w:r>
        <w:r w:rsidDel="008853B0">
          <w:rPr>
            <w:w w:val="110"/>
          </w:rPr>
          <w:delText>o</w:delText>
        </w:r>
        <w:r w:rsidDel="008853B0">
          <w:rPr>
            <w:w w:val="110"/>
          </w:rPr>
          <w:delText>u</w:delText>
        </w:r>
        <w:r w:rsidDel="008853B0">
          <w:rPr>
            <w:w w:val="110"/>
          </w:rPr>
          <w:delText>t</w:delText>
        </w:r>
      </w:del>
      <w:ins w:id="14" w:author="ITM-COMPUTER" w:date="2013-07-30T11:07:00Z">
        <w:r>
          <w:rPr>
            <w:w w:val="110"/>
          </w:rPr>
          <w:t>outgoing</w:t>
        </w:r>
      </w:ins>
      <w:r>
        <w:rPr>
          <w:spacing w:val="-12"/>
          <w:w w:val="110"/>
        </w:rPr>
        <w:t xml:space="preserve"> </w:t>
      </w:r>
      <w:r>
        <w:rPr>
          <w:w w:val="110"/>
        </w:rPr>
        <w:t>emails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the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20"/>
          <w:w w:val="110"/>
        </w:rPr>
        <w:t xml:space="preserve"> </w:t>
      </w:r>
      <w:r>
        <w:rPr>
          <w:w w:val="110"/>
        </w:rPr>
        <w:t>side.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>
        <w:rPr>
          <w:w w:val="110"/>
        </w:rPr>
        <w:t>thesis</w:t>
      </w:r>
      <w:r>
        <w:rPr>
          <w:spacing w:val="-20"/>
          <w:w w:val="110"/>
        </w:rPr>
        <w:t xml:space="preserve"> </w:t>
      </w:r>
      <w:r>
        <w:rPr>
          <w:w w:val="110"/>
        </w:rPr>
        <w:t>investigates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munication</w:t>
      </w:r>
      <w:r>
        <w:rPr>
          <w:spacing w:val="-20"/>
          <w:w w:val="110"/>
        </w:rPr>
        <w:t xml:space="preserve"> </w:t>
      </w:r>
      <w:r>
        <w:rPr>
          <w:w w:val="110"/>
        </w:rPr>
        <w:t>system</w:t>
      </w:r>
      <w:del w:id="15" w:author="ITM-COMPUTER" w:date="2013-07-30T11:07:00Z">
        <w:r w:rsidDel="008853B0">
          <w:rPr>
            <w:w w:val="110"/>
          </w:rPr>
          <w:delText>,</w:delText>
        </w:r>
      </w:del>
      <w:r>
        <w:rPr>
          <w:spacing w:val="-18"/>
          <w:w w:val="110"/>
        </w:rPr>
        <w:t xml:space="preserve"> </w:t>
      </w:r>
      <w:r>
        <w:rPr>
          <w:w w:val="110"/>
        </w:rPr>
        <w:t>which</w:t>
      </w:r>
      <w:r>
        <w:rPr>
          <w:spacing w:val="-20"/>
          <w:w w:val="110"/>
        </w:rPr>
        <w:t xml:space="preserve"> </w:t>
      </w:r>
      <w:r>
        <w:rPr>
          <w:w w:val="110"/>
        </w:rPr>
        <w:t>contribu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w w:val="107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esponse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minimizing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bu</w:t>
      </w:r>
      <w:r>
        <w:rPr>
          <w:spacing w:val="-4"/>
          <w:w w:val="110"/>
        </w:rPr>
        <w:t>r</w:t>
      </w:r>
      <w:r>
        <w:rPr>
          <w:w w:val="110"/>
        </w:rPr>
        <w:t>den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4"/>
          <w:w w:val="110"/>
        </w:rPr>
        <w:t xml:space="preserve"> </w:t>
      </w:r>
      <w:r>
        <w:rPr>
          <w:w w:val="110"/>
        </w:rPr>
        <w:t>side.</w:t>
      </w: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before="13" w:line="220" w:lineRule="exact"/>
      </w:pPr>
    </w:p>
    <w:p w:rsidR="0021312C" w:rsidRDefault="008853B0">
      <w:pPr>
        <w:pStyle w:val="BodyText"/>
        <w:spacing w:line="411" w:lineRule="auto"/>
        <w:ind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achieve</w:t>
      </w:r>
      <w:r>
        <w:rPr>
          <w:spacing w:val="-13"/>
          <w:w w:val="110"/>
        </w:rPr>
        <w:t xml:space="preserve"> </w:t>
      </w:r>
      <w:r>
        <w:rPr>
          <w:w w:val="110"/>
        </w:rPr>
        <w:t>this,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system</w:t>
      </w:r>
      <w:r>
        <w:rPr>
          <w:spacing w:val="-13"/>
          <w:w w:val="110"/>
        </w:rPr>
        <w:t xml:space="preserve"> </w:t>
      </w:r>
      <w:r>
        <w:rPr>
          <w:w w:val="110"/>
        </w:rPr>
        <w:t>const</w:t>
      </w:r>
      <w:r>
        <w:rPr>
          <w:spacing w:val="-2"/>
          <w:w w:val="110"/>
        </w:rPr>
        <w:t>r</w:t>
      </w:r>
      <w:r>
        <w:rPr>
          <w:w w:val="110"/>
        </w:rPr>
        <w:t>ucts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workflow</w:t>
      </w:r>
      <w:r>
        <w:rPr>
          <w:spacing w:val="-13"/>
          <w:w w:val="110"/>
        </w:rPr>
        <w:t xml:space="preserve"> </w:t>
      </w:r>
      <w:del w:id="16" w:author="ITM-COMPUTER" w:date="2013-07-30T11:08:00Z">
        <w:r w:rsidDel="008853B0">
          <w:rPr>
            <w:spacing w:val="-1"/>
            <w:w w:val="110"/>
          </w:rPr>
          <w:delText>s</w:delText>
        </w:r>
        <w:r w:rsidDel="008853B0">
          <w:rPr>
            <w:w w:val="110"/>
          </w:rPr>
          <w:delText>u</w:delText>
        </w:r>
        <w:r w:rsidDel="008853B0">
          <w:rPr>
            <w:w w:val="110"/>
          </w:rPr>
          <w:delText>p</w:delText>
        </w:r>
        <w:r w:rsidDel="008853B0">
          <w:rPr>
            <w:w w:val="110"/>
          </w:rPr>
          <w:delText>p</w:delText>
        </w:r>
        <w:r w:rsidDel="008853B0">
          <w:rPr>
            <w:w w:val="110"/>
          </w:rPr>
          <w:delText>o</w:delText>
        </w:r>
        <w:r w:rsidDel="008853B0">
          <w:rPr>
            <w:w w:val="110"/>
          </w:rPr>
          <w:delText>r</w:delText>
        </w:r>
        <w:r w:rsidDel="008853B0">
          <w:rPr>
            <w:w w:val="110"/>
          </w:rPr>
          <w:delText>t</w:delText>
        </w:r>
        <w:r w:rsidDel="008853B0">
          <w:rPr>
            <w:w w:val="110"/>
          </w:rPr>
          <w:delText>i</w:delText>
        </w:r>
        <w:r w:rsidDel="008853B0">
          <w:rPr>
            <w:w w:val="110"/>
          </w:rPr>
          <w:delText>n</w:delText>
        </w:r>
        <w:r w:rsidDel="008853B0">
          <w:rPr>
            <w:w w:val="110"/>
          </w:rPr>
          <w:delText>g</w:delText>
        </w:r>
      </w:del>
      <w:ins w:id="17" w:author="ITM-COMPUTER" w:date="2013-07-30T11:08:00Z">
        <w:r>
          <w:rPr>
            <w:w w:val="110"/>
          </w:rPr>
          <w:t>helping</w:t>
        </w:r>
      </w:ins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extract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spacing w:val="-4"/>
          <w:w w:val="110"/>
        </w:rPr>
        <w:t>r</w:t>
      </w:r>
      <w:del w:id="18" w:author="ITM-COMPUTER" w:date="2013-07-30T11:08:00Z">
        <w:r w:rsidDel="008853B0">
          <w:rPr>
            <w:w w:val="110"/>
          </w:rPr>
          <w:delText>-</w:delText>
        </w:r>
        <w:r w:rsidDel="008853B0">
          <w:rPr>
            <w:w w:val="99"/>
          </w:rPr>
          <w:delText xml:space="preserve"> </w:delText>
        </w:r>
      </w:del>
      <w:r>
        <w:rPr>
          <w:w w:val="110"/>
        </w:rPr>
        <w:t>mation,</w:t>
      </w:r>
      <w:r>
        <w:rPr>
          <w:spacing w:val="2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ins w:id="19" w:author="ITM-COMPUTER" w:date="2013-07-30T11:08:00Z">
        <w:r>
          <w:rPr>
            <w:spacing w:val="22"/>
            <w:w w:val="110"/>
          </w:rPr>
          <w:t>-</w:t>
        </w:r>
      </w:ins>
      <w:del w:id="20" w:author="ITM-COMPUTER" w:date="2013-07-30T11:08:00Z">
        <w:r w:rsidDel="008853B0">
          <w:rPr>
            <w:spacing w:val="22"/>
            <w:w w:val="110"/>
          </w:rPr>
          <w:delText xml:space="preserve"> </w:delText>
        </w:r>
      </w:del>
      <w:r>
        <w:rPr>
          <w:w w:val="110"/>
        </w:rPr>
        <w:t>ba</w:t>
      </w:r>
      <w:r>
        <w:rPr>
          <w:spacing w:val="-1"/>
          <w:w w:val="110"/>
        </w:rPr>
        <w:t>s</w:t>
      </w:r>
      <w:r>
        <w:rPr>
          <w:w w:val="110"/>
        </w:rPr>
        <w:t>ed</w:t>
      </w:r>
      <w:r>
        <w:rPr>
          <w:spacing w:val="22"/>
          <w:w w:val="110"/>
        </w:rPr>
        <w:t xml:space="preserve"> </w:t>
      </w:r>
      <w:r>
        <w:rPr>
          <w:w w:val="110"/>
        </w:rPr>
        <w:t>automated</w:t>
      </w:r>
      <w:r>
        <w:rPr>
          <w:spacing w:val="23"/>
          <w:w w:val="110"/>
        </w:rPr>
        <w:t xml:space="preserve"> </w:t>
      </w:r>
      <w:r>
        <w:rPr>
          <w:w w:val="110"/>
        </w:rPr>
        <w:t>decision</w:t>
      </w:r>
      <w:ins w:id="21" w:author="ITM-COMPUTER" w:date="2013-07-30T11:08:00Z">
        <w:r>
          <w:rPr>
            <w:spacing w:val="22"/>
            <w:w w:val="110"/>
          </w:rPr>
          <w:t>-</w:t>
        </w:r>
      </w:ins>
      <w:del w:id="22" w:author="ITM-COMPUTER" w:date="2013-07-30T11:08:00Z">
        <w:r w:rsidDel="008853B0">
          <w:rPr>
            <w:spacing w:val="22"/>
            <w:w w:val="110"/>
          </w:rPr>
          <w:delText xml:space="preserve"> </w:delText>
        </w:r>
      </w:del>
      <w:r>
        <w:rPr>
          <w:w w:val="110"/>
        </w:rPr>
        <w:t>making</w:t>
      </w:r>
      <w:r>
        <w:rPr>
          <w:spacing w:val="22"/>
          <w:w w:val="110"/>
        </w:rPr>
        <w:t xml:space="preserve"> </w:t>
      </w:r>
      <w:r>
        <w:rPr>
          <w:w w:val="110"/>
        </w:rPr>
        <w:t>mechanism</w:t>
      </w:r>
      <w:ins w:id="23" w:author="ITM-COMPUTER" w:date="2013-07-30T11:08:00Z">
        <w:r>
          <w:rPr>
            <w:w w:val="110"/>
          </w:rPr>
          <w:t>s</w:t>
        </w:r>
      </w:ins>
      <w:r>
        <w:rPr>
          <w:spacing w:val="23"/>
          <w:w w:val="110"/>
        </w:rPr>
        <w:t xml:space="preserve"> </w:t>
      </w:r>
      <w:r>
        <w:rPr>
          <w:w w:val="110"/>
        </w:rPr>
        <w:t>on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</w:t>
      </w:r>
      <w:r>
        <w:rPr>
          <w:spacing w:val="-1"/>
          <w:w w:val="110"/>
        </w:rPr>
        <w:t>n</w:t>
      </w:r>
      <w:r>
        <w:rPr>
          <w:w w:val="110"/>
        </w:rPr>
        <w:t>ts’</w:t>
      </w:r>
      <w:r>
        <w:rPr>
          <w:w w:val="102"/>
        </w:rPr>
        <w:t xml:space="preserve"> </w:t>
      </w:r>
      <w:r>
        <w:rPr>
          <w:w w:val="110"/>
        </w:rPr>
        <w:t>emails,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personaliz</w:t>
      </w:r>
      <w:ins w:id="24" w:author="ITM-COMPUTER" w:date="2013-07-30T11:08:00Z">
        <w:r>
          <w:rPr>
            <w:w w:val="110"/>
          </w:rPr>
          <w:t>ing</w:t>
        </w:r>
      </w:ins>
      <w:del w:id="25" w:author="ITM-COMPUTER" w:date="2013-07-30T11:08:00Z">
        <w:r w:rsidDel="008853B0">
          <w:rPr>
            <w:w w:val="110"/>
          </w:rPr>
          <w:delText>e</w:delText>
        </w:r>
      </w:del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content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emails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</w:t>
      </w:r>
      <w:r>
        <w:rPr>
          <w:w w:val="110"/>
        </w:rPr>
        <w:t>e</w:t>
      </w:r>
      <w:r>
        <w:rPr>
          <w:w w:val="110"/>
        </w:rPr>
        <w:t>nts’</w:t>
      </w:r>
      <w:r>
        <w:rPr>
          <w:spacing w:val="37"/>
          <w:w w:val="110"/>
        </w:rPr>
        <w:t xml:space="preserve"> </w:t>
      </w:r>
      <w:r>
        <w:rPr>
          <w:w w:val="110"/>
        </w:rPr>
        <w:t>informa</w:t>
      </w:r>
      <w:r>
        <w:rPr>
          <w:spacing w:val="-1"/>
          <w:w w:val="110"/>
        </w:rPr>
        <w:t>t</w:t>
      </w:r>
      <w:r>
        <w:rPr>
          <w:w w:val="110"/>
        </w:rPr>
        <w:t>ion</w:t>
      </w:r>
      <w:del w:id="26" w:author="ITM-COMPUTER" w:date="2013-07-30T11:09:00Z">
        <w:r w:rsidDel="008853B0">
          <w:rPr>
            <w:w w:val="110"/>
          </w:rPr>
          <w:delText xml:space="preserve"> which</w:delText>
        </w:r>
        <w:r w:rsidDel="008853B0">
          <w:rPr>
            <w:spacing w:val="21"/>
            <w:w w:val="110"/>
          </w:rPr>
          <w:delText xml:space="preserve"> </w:delText>
        </w:r>
        <w:r w:rsidDel="008853B0">
          <w:rPr>
            <w:w w:val="110"/>
          </w:rPr>
          <w:delText>is</w:delText>
        </w:r>
      </w:del>
      <w:r>
        <w:rPr>
          <w:spacing w:val="22"/>
          <w:w w:val="110"/>
        </w:rPr>
        <w:t xml:space="preserve"> </w:t>
      </w:r>
      <w:r>
        <w:rPr>
          <w:w w:val="110"/>
        </w:rPr>
        <w:t>extracted</w:t>
      </w:r>
      <w:r>
        <w:rPr>
          <w:spacing w:val="2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22"/>
          <w:w w:val="110"/>
        </w:rPr>
        <w:t xml:space="preserve"> </w:t>
      </w:r>
      <w:r>
        <w:rPr>
          <w:w w:val="110"/>
        </w:rPr>
        <w:t>state</w:t>
      </w:r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ins w:id="27" w:author="ITM-COMPUTER" w:date="2013-07-30T11:09:00Z">
        <w:r>
          <w:rPr>
            <w:spacing w:val="22"/>
            <w:w w:val="110"/>
          </w:rPr>
          <w:t xml:space="preserve">from </w:t>
        </w:r>
      </w:ins>
      <w:r>
        <w:rPr>
          <w:w w:val="110"/>
        </w:rPr>
        <w:t>earlier</w:t>
      </w:r>
      <w:r>
        <w:rPr>
          <w:spacing w:val="22"/>
          <w:w w:val="110"/>
        </w:rPr>
        <w:t xml:space="preserve"> </w:t>
      </w:r>
      <w:r>
        <w:rPr>
          <w:w w:val="110"/>
        </w:rPr>
        <w:t>conversations.</w:t>
      </w:r>
      <w:r>
        <w:rPr>
          <w:spacing w:val="28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also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w w:val="113"/>
        </w:rPr>
        <w:t xml:space="preserve"> </w:t>
      </w:r>
      <w:r>
        <w:rPr>
          <w:w w:val="110"/>
        </w:rPr>
        <w:t>option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enable</w:t>
      </w:r>
      <w:r>
        <w:rPr>
          <w:spacing w:val="-4"/>
          <w:w w:val="110"/>
        </w:rPr>
        <w:t xml:space="preserve"> </w:t>
      </w:r>
      <w:r>
        <w:rPr>
          <w:w w:val="110"/>
        </w:rPr>
        <w:t>contribution</w:t>
      </w:r>
      <w:r>
        <w:rPr>
          <w:spacing w:val="-4"/>
          <w:w w:val="110"/>
        </w:rPr>
        <w:t xml:space="preserve"> </w:t>
      </w:r>
      <w:del w:id="28" w:author="ITM-COMPUTER" w:date="2013-07-30T11:09:00Z">
        <w:r w:rsidDel="008853B0">
          <w:rPr>
            <w:w w:val="110"/>
          </w:rPr>
          <w:delText>of</w:delText>
        </w:r>
      </w:del>
      <w:ins w:id="29" w:author="ITM-COMPUTER" w:date="2013-07-30T11:09:00Z">
        <w:r>
          <w:rPr>
            <w:w w:val="110"/>
          </w:rPr>
          <w:t>from</w:t>
        </w:r>
      </w:ins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ins w:id="30" w:author="ITM-COMPUTER" w:date="2013-07-30T11:10:00Z">
        <w:r>
          <w:rPr>
            <w:w w:val="110"/>
          </w:rPr>
          <w:t>,</w:t>
        </w:r>
      </w:ins>
      <w:r>
        <w:rPr>
          <w:spacing w:val="-4"/>
          <w:w w:val="110"/>
        </w:rPr>
        <w:t xml:space="preserve"> </w:t>
      </w:r>
      <w:del w:id="31" w:author="ITM-COMPUTER" w:date="2013-07-30T11:10:00Z">
        <w:r w:rsidDel="008853B0">
          <w:rPr>
            <w:w w:val="110"/>
          </w:rPr>
          <w:delText>as</w:delText>
        </w:r>
        <w:r w:rsidDel="008853B0">
          <w:rPr>
            <w:spacing w:val="-3"/>
            <w:w w:val="110"/>
          </w:rPr>
          <w:delText xml:space="preserve"> </w:delText>
        </w:r>
      </w:del>
      <w:r>
        <w:rPr>
          <w:w w:val="110"/>
        </w:rPr>
        <w:t>assistant</w:t>
      </w:r>
      <w:ins w:id="32" w:author="ITM-COMPUTER" w:date="2013-07-30T11:10:00Z">
        <w:r>
          <w:rPr>
            <w:w w:val="110"/>
          </w:rPr>
          <w:t>ing</w:t>
        </w:r>
      </w:ins>
      <w:del w:id="33" w:author="ITM-COMPUTER" w:date="2013-07-30T11:10:00Z">
        <w:r w:rsidDel="008853B0">
          <w:rPr>
            <w:w w:val="110"/>
          </w:rPr>
          <w:delText>s</w:delText>
        </w:r>
      </w:del>
      <w:r>
        <w:rPr>
          <w:spacing w:val="-4"/>
          <w:w w:val="110"/>
        </w:rPr>
        <w:t xml:space="preserve"> </w:t>
      </w:r>
      <w:del w:id="34" w:author="ITM-COMPUTER" w:date="2013-07-30T11:10:00Z">
        <w:r w:rsidDel="008853B0">
          <w:rPr>
            <w:w w:val="110"/>
          </w:rPr>
          <w:delText>to</w:delText>
        </w:r>
        <w:r w:rsidDel="008853B0">
          <w:rPr>
            <w:spacing w:val="-4"/>
            <w:w w:val="110"/>
          </w:rPr>
          <w:delText xml:space="preserve"> </w:delText>
        </w:r>
      </w:del>
      <w:r>
        <w:rPr>
          <w:w w:val="110"/>
        </w:rPr>
        <w:t>interact</w:t>
      </w:r>
      <w:ins w:id="35" w:author="ITM-COMPUTER" w:date="2013-07-30T11:10:00Z">
        <w:r>
          <w:rPr>
            <w:w w:val="110"/>
          </w:rPr>
          <w:t>ion</w:t>
        </w:r>
      </w:ins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</w:t>
      </w:r>
      <w:r>
        <w:rPr>
          <w:spacing w:val="-1"/>
          <w:w w:val="110"/>
        </w:rPr>
        <w:t>k</w:t>
      </w:r>
      <w:del w:id="36" w:author="ITM-COMPUTER" w:date="2013-07-30T11:10:00Z">
        <w:r w:rsidDel="008853B0">
          <w:rPr>
            <w:w w:val="110"/>
          </w:rPr>
          <w:delText>-</w:delText>
        </w:r>
        <w:r w:rsidDel="008853B0">
          <w:rPr>
            <w:w w:val="99"/>
          </w:rPr>
          <w:delText xml:space="preserve"> </w:delText>
        </w:r>
      </w:del>
      <w:r>
        <w:rPr>
          <w:w w:val="110"/>
        </w:rPr>
        <w:t>flow</w:t>
      </w:r>
      <w:r>
        <w:rPr>
          <w:spacing w:val="-19"/>
          <w:w w:val="110"/>
        </w:rPr>
        <w:t xml:space="preserve"> </w:t>
      </w:r>
      <w:r>
        <w:rPr>
          <w:w w:val="110"/>
        </w:rPr>
        <w:t>under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initial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work</w:t>
      </w:r>
      <w:r>
        <w:rPr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w w:val="109"/>
        </w:rPr>
        <w:t xml:space="preserve"> </w:t>
      </w:r>
      <w:r>
        <w:rPr>
          <w:w w:val="110"/>
        </w:rPr>
        <w:t>ease</w:t>
      </w:r>
      <w:r>
        <w:rPr>
          <w:spacing w:val="5"/>
          <w:w w:val="110"/>
        </w:rPr>
        <w:t xml:space="preserve"> </w:t>
      </w:r>
      <w:ins w:id="37" w:author="ITM-COMPUTER" w:date="2013-07-30T11:10:00Z">
        <w:r>
          <w:rPr>
            <w:spacing w:val="5"/>
            <w:w w:val="110"/>
          </w:rPr>
          <w:t xml:space="preserve">the </w:t>
        </w:r>
      </w:ins>
      <w:r>
        <w:rPr>
          <w:w w:val="110"/>
        </w:rPr>
        <w:t>individual’s</w:t>
      </w:r>
      <w:r>
        <w:rPr>
          <w:spacing w:val="5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6"/>
          <w:w w:val="110"/>
        </w:rPr>
        <w:t xml:space="preserve"> </w:t>
      </w:r>
      <w:r>
        <w:rPr>
          <w:w w:val="110"/>
        </w:rPr>
        <w:t>email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43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further</w:t>
      </w:r>
      <w:r>
        <w:rPr>
          <w:w w:val="113"/>
        </w:rPr>
        <w:t xml:space="preserve"> </w:t>
      </w:r>
      <w:r>
        <w:rPr>
          <w:w w:val="110"/>
        </w:rPr>
        <w:t>extended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enabling</w:t>
      </w:r>
      <w:r>
        <w:rPr>
          <w:spacing w:val="-9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-10"/>
          <w:w w:val="110"/>
        </w:rPr>
        <w:t xml:space="preserve"> </w:t>
      </w:r>
      <w:r>
        <w:rPr>
          <w:w w:val="110"/>
        </w:rPr>
        <w:t>assistants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contribute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phases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ni</w:t>
      </w:r>
      <w:del w:id="38" w:author="ITM-COMPUTER" w:date="2013-07-30T11:10:00Z">
        <w:r w:rsidDel="008853B0">
          <w:rPr>
            <w:w w:val="110"/>
          </w:rPr>
          <w:delText>-</w:delText>
        </w:r>
        <w:r w:rsidDel="008853B0">
          <w:rPr>
            <w:w w:val="107"/>
          </w:rPr>
          <w:delText xml:space="preserve"> </w:delText>
        </w:r>
      </w:del>
      <w:r>
        <w:rPr>
          <w:w w:val="110"/>
        </w:rPr>
        <w:t>cation</w:t>
      </w:r>
      <w:r>
        <w:rPr>
          <w:spacing w:val="-3"/>
          <w:w w:val="110"/>
        </w:rPr>
        <w:t xml:space="preserve"> </w:t>
      </w:r>
      <w:r>
        <w:rPr>
          <w:w w:val="110"/>
        </w:rPr>
        <w:t>flo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ins w:id="39" w:author="ITM-COMPUTER" w:date="2013-07-30T11:11:00Z">
        <w:r>
          <w:rPr>
            <w:spacing w:val="-3"/>
            <w:w w:val="110"/>
          </w:rPr>
          <w:t xml:space="preserve">by </w:t>
        </w:r>
      </w:ins>
      <w:r>
        <w:rPr>
          <w:w w:val="110"/>
        </w:rPr>
        <w:t>getting</w:t>
      </w:r>
      <w:r>
        <w:rPr>
          <w:spacing w:val="-3"/>
          <w:w w:val="110"/>
        </w:rPr>
        <w:t xml:space="preserve"> </w:t>
      </w:r>
      <w:r>
        <w:rPr>
          <w:w w:val="110"/>
        </w:rPr>
        <w:t>guidance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assistance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initial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del w:id="40" w:author="ITM-COMPUTER" w:date="2013-07-30T11:11:00Z">
        <w:r w:rsidDel="008853B0">
          <w:rPr>
            <w:w w:val="110"/>
          </w:rPr>
          <w:delText>i</w:delText>
        </w:r>
        <w:r w:rsidDel="008853B0">
          <w:rPr>
            <w:w w:val="110"/>
          </w:rPr>
          <w:delText>t</w:delText>
        </w:r>
        <w:r w:rsidDel="008853B0">
          <w:rPr>
            <w:spacing w:val="-2"/>
            <w:w w:val="110"/>
          </w:rPr>
          <w:delText xml:space="preserve"> </w:delText>
        </w:r>
      </w:del>
      <w:r>
        <w:rPr>
          <w:spacing w:val="-4"/>
          <w:w w:val="110"/>
        </w:rPr>
        <w:t>r</w:t>
      </w:r>
      <w:r>
        <w:rPr>
          <w:w w:val="110"/>
        </w:rPr>
        <w:t>equ</w:t>
      </w:r>
      <w:r>
        <w:rPr>
          <w:spacing w:val="-1"/>
          <w:w w:val="110"/>
        </w:rPr>
        <w:t>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ins w:id="41" w:author="ITM-COMPUTER" w:date="2013-07-30T11:11:00Z">
        <w:r>
          <w:rPr>
            <w:w w:val="110"/>
          </w:rPr>
          <w:t>d</w:t>
        </w:r>
      </w:ins>
      <w:del w:id="42" w:author="ITM-COMPUTER" w:date="2013-07-30T11:11:00Z">
        <w:r w:rsidDel="008853B0">
          <w:rPr>
            <w:w w:val="110"/>
          </w:rPr>
          <w:delText>s</w:delText>
        </w:r>
      </w:del>
      <w:r>
        <w:rPr>
          <w:w w:val="110"/>
        </w:rPr>
        <w:t>.</w:t>
      </w: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before="7" w:line="260" w:lineRule="exact"/>
        <w:rPr>
          <w:sz w:val="26"/>
          <w:szCs w:val="26"/>
        </w:rPr>
      </w:pPr>
    </w:p>
    <w:p w:rsidR="0021312C" w:rsidRDefault="008853B0">
      <w:pPr>
        <w:pStyle w:val="BodyText"/>
        <w:spacing w:line="411" w:lineRule="auto"/>
        <w:ind w:right="109"/>
        <w:jc w:val="both"/>
      </w:pP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thesis</w:t>
      </w:r>
      <w:r>
        <w:rPr>
          <w:spacing w:val="5"/>
          <w:w w:val="110"/>
        </w:rPr>
        <w:t xml:space="preserve"> </w:t>
      </w:r>
      <w:r>
        <w:rPr>
          <w:w w:val="110"/>
        </w:rPr>
        <w:t>demonstrates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ins w:id="43" w:author="ITM-COMPUTER" w:date="2013-07-30T11:11:00Z">
        <w:r>
          <w:rPr>
            <w:spacing w:val="7"/>
            <w:w w:val="110"/>
          </w:rPr>
          <w:t xml:space="preserve">by </w:t>
        </w:r>
      </w:ins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spacing w:val="6"/>
          <w:w w:val="110"/>
        </w:rPr>
        <w:t xml:space="preserve"> </w:t>
      </w:r>
      <w:r>
        <w:rPr>
          <w:w w:val="110"/>
        </w:rPr>
        <w:t>workflow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possibility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del w:id="44" w:author="ITM-COMPUTER" w:date="2013-07-30T11:11:00Z">
        <w:r w:rsidDel="008853B0">
          <w:rPr>
            <w:w w:val="110"/>
          </w:rPr>
          <w:delText>-</w:delText>
        </w:r>
        <w:r w:rsidDel="008853B0">
          <w:rPr>
            <w:w w:val="107"/>
          </w:rPr>
          <w:delText xml:space="preserve"> </w:delText>
        </w:r>
      </w:del>
      <w:r>
        <w:rPr>
          <w:w w:val="110"/>
        </w:rPr>
        <w:t>sistant</w:t>
      </w:r>
      <w:r>
        <w:rPr>
          <w:spacing w:val="20"/>
          <w:w w:val="110"/>
        </w:rPr>
        <w:t xml:space="preserve"> </w:t>
      </w:r>
      <w:r>
        <w:rPr>
          <w:w w:val="110"/>
        </w:rPr>
        <w:t>contribution,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mass</w:t>
      </w:r>
      <w:r>
        <w:rPr>
          <w:spacing w:val="21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21"/>
          <w:w w:val="110"/>
        </w:rPr>
        <w:t xml:space="preserve"> </w:t>
      </w:r>
      <w:r>
        <w:rPr>
          <w:w w:val="110"/>
        </w:rPr>
        <w:t>be</w:t>
      </w:r>
      <w:r>
        <w:rPr>
          <w:spacing w:val="21"/>
          <w:w w:val="110"/>
        </w:rPr>
        <w:t xml:space="preserve"> </w:t>
      </w:r>
      <w:r>
        <w:rPr>
          <w:w w:val="110"/>
        </w:rPr>
        <w:t>achieved</w:t>
      </w:r>
      <w:r>
        <w:rPr>
          <w:spacing w:val="21"/>
          <w:w w:val="110"/>
        </w:rPr>
        <w:t xml:space="preserve"> </w:t>
      </w:r>
      <w:ins w:id="45" w:author="ITM-COMPUTER" w:date="2013-07-30T11:12:00Z">
        <w:r>
          <w:rPr>
            <w:spacing w:val="21"/>
            <w:w w:val="110"/>
          </w:rPr>
          <w:t>wherein</w:t>
        </w:r>
      </w:ins>
      <w:del w:id="46" w:author="ITM-COMPUTER" w:date="2013-07-30T11:12:00Z">
        <w:r w:rsidDel="008853B0">
          <w:rPr>
            <w:w w:val="110"/>
          </w:rPr>
          <w:delText>as</w:delText>
        </w:r>
        <w:r w:rsidDel="008853B0">
          <w:rPr>
            <w:spacing w:val="21"/>
            <w:w w:val="110"/>
          </w:rPr>
          <w:delText xml:space="preserve"> </w:delText>
        </w:r>
        <w:r w:rsidDel="008853B0">
          <w:rPr>
            <w:w w:val="110"/>
          </w:rPr>
          <w:delText>if</w:delText>
        </w:r>
      </w:del>
      <w:r>
        <w:rPr>
          <w:spacing w:val="21"/>
          <w:w w:val="110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w w:val="108"/>
        </w:rPr>
        <w:t xml:space="preserve"> </w:t>
      </w:r>
      <w:r>
        <w:rPr>
          <w:w w:val="110"/>
        </w:rPr>
        <w:t>individually</w:t>
      </w:r>
      <w:r>
        <w:rPr>
          <w:spacing w:val="4"/>
          <w:w w:val="110"/>
        </w:rPr>
        <w:t xml:space="preserve"> </w:t>
      </w:r>
      <w:r>
        <w:rPr>
          <w:w w:val="110"/>
        </w:rPr>
        <w:t>tailo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ecipient,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4"/>
          <w:w w:val="110"/>
        </w:rPr>
        <w:t xml:space="preserve"> </w:t>
      </w:r>
      <w:ins w:id="47" w:author="ITM-COMPUTER" w:date="2013-07-30T11:12:00Z">
        <w:r>
          <w:rPr>
            <w:spacing w:val="4"/>
            <w:w w:val="110"/>
          </w:rPr>
          <w:t xml:space="preserve">will </w:t>
        </w:r>
      </w:ins>
      <w:r>
        <w:rPr>
          <w:w w:val="110"/>
        </w:rPr>
        <w:t>contribute</w:t>
      </w:r>
      <w:del w:id="48" w:author="ITM-COMPUTER" w:date="2013-07-30T11:12:00Z">
        <w:r w:rsidDel="008853B0">
          <w:rPr>
            <w:w w:val="110"/>
          </w:rPr>
          <w:delText>s</w:delText>
        </w:r>
      </w:del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high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4"/>
          <w:w w:val="110"/>
        </w:rPr>
        <w:t xml:space="preserve"> </w:t>
      </w:r>
      <w:r>
        <w:rPr>
          <w:w w:val="110"/>
        </w:rPr>
        <w:t>rates.</w:t>
      </w:r>
      <w:r>
        <w:rPr>
          <w:spacing w:val="36"/>
          <w:w w:val="110"/>
        </w:rPr>
        <w:t xml:space="preserve"> </w:t>
      </w:r>
      <w:r>
        <w:rPr>
          <w:w w:val="110"/>
        </w:rPr>
        <w:t>T</w:t>
      </w:r>
      <w:r>
        <w:rPr>
          <w:spacing w:val="-2"/>
          <w:w w:val="110"/>
        </w:rPr>
        <w:t>h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del w:id="49" w:author="ITM-COMPUTER" w:date="2013-07-30T11:12:00Z">
        <w:r w:rsidDel="008853B0">
          <w:rPr>
            <w:w w:val="110"/>
          </w:rPr>
          <w:delText>-</w:delText>
        </w:r>
        <w:r w:rsidDel="008853B0">
          <w:rPr>
            <w:w w:val="103"/>
          </w:rPr>
          <w:delText xml:space="preserve"> </w:delText>
        </w:r>
      </w:del>
      <w:r>
        <w:rPr>
          <w:w w:val="110"/>
        </w:rPr>
        <w:t>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while</w:t>
      </w:r>
      <w:r>
        <w:rPr>
          <w:spacing w:val="-16"/>
          <w:w w:val="110"/>
        </w:rPr>
        <w:t xml:space="preserve"> </w:t>
      </w:r>
      <w:del w:id="50" w:author="ITM-COMPUTER" w:date="2013-07-30T11:12:00Z">
        <w:r w:rsidDel="008853B0">
          <w:rPr>
            <w:w w:val="110"/>
          </w:rPr>
          <w:delText>i</w:delText>
        </w:r>
        <w:r w:rsidDel="008853B0">
          <w:rPr>
            <w:w w:val="110"/>
          </w:rPr>
          <w:delText>t</w:delText>
        </w:r>
        <w:r w:rsidDel="008853B0">
          <w:rPr>
            <w:spacing w:val="-16"/>
            <w:w w:val="110"/>
          </w:rPr>
          <w:delText xml:space="preserve"> </w:delText>
        </w:r>
      </w:del>
      <w:r>
        <w:rPr>
          <w:w w:val="110"/>
        </w:rPr>
        <w:t>minimiz</w:t>
      </w:r>
      <w:ins w:id="51" w:author="ITM-COMPUTER" w:date="2013-07-30T11:12:00Z">
        <w:r>
          <w:rPr>
            <w:w w:val="110"/>
          </w:rPr>
          <w:t>ing</w:t>
        </w:r>
      </w:ins>
      <w:del w:id="52" w:author="ITM-COMPUTER" w:date="2013-07-30T11:12:00Z">
        <w:r w:rsidDel="008853B0">
          <w:rPr>
            <w:w w:val="110"/>
          </w:rPr>
          <w:delText>e</w:delText>
        </w:r>
        <w:r w:rsidDel="008853B0">
          <w:rPr>
            <w:w w:val="110"/>
          </w:rPr>
          <w:delText>s</w:delText>
        </w:r>
      </w:del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emails,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maximizes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scale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ins w:id="53" w:author="ITM-COMPUTER" w:date="2013-07-30T11:12:00Z">
        <w:r>
          <w:rPr>
            <w:w w:val="110"/>
          </w:rPr>
          <w:t>f</w:t>
        </w:r>
      </w:ins>
      <w:del w:id="54" w:author="ITM-COMPUTER" w:date="2013-07-30T11:12:00Z">
        <w:r w:rsidDel="008853B0">
          <w:rPr>
            <w:w w:val="110"/>
          </w:rPr>
          <w:delText>n</w:delText>
        </w:r>
      </w:del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people </w:t>
      </w:r>
      <w:ins w:id="55" w:author="ITM-COMPUTER" w:date="2013-07-30T11:13:00Z">
        <w:r>
          <w:rPr>
            <w:w w:val="110"/>
          </w:rPr>
          <w:t xml:space="preserve">to which it </w:t>
        </w:r>
      </w:ins>
      <w:r>
        <w:rPr>
          <w:w w:val="110"/>
        </w:rPr>
        <w:t>communicate</w:t>
      </w:r>
      <w:ins w:id="56" w:author="ITM-COMPUTER" w:date="2013-07-30T11:13:00Z">
        <w:r>
          <w:rPr>
            <w:w w:val="110"/>
          </w:rPr>
          <w:t>s</w:t>
        </w:r>
      </w:ins>
      <w:del w:id="57" w:author="ITM-COMPUTER" w:date="2013-07-30T11:13:00Z">
        <w:r w:rsidDel="008853B0">
          <w:rPr>
            <w:w w:val="110"/>
          </w:rPr>
          <w:delText>d</w:delText>
        </w:r>
        <w:r w:rsidDel="008853B0">
          <w:rPr>
            <w:spacing w:val="-1"/>
            <w:w w:val="110"/>
          </w:rPr>
          <w:delText xml:space="preserve"> </w:delText>
        </w:r>
        <w:r w:rsidDel="008853B0">
          <w:rPr>
            <w:w w:val="110"/>
          </w:rPr>
          <w:delText>t</w:delText>
        </w:r>
        <w:r w:rsidDel="008853B0">
          <w:rPr>
            <w:w w:val="110"/>
          </w:rPr>
          <w:delText>o</w:delText>
        </w:r>
      </w:del>
      <w:r>
        <w:rPr>
          <w:w w:val="110"/>
        </w:rPr>
        <w:t>.</w:t>
      </w: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line="200" w:lineRule="exact"/>
        <w:rPr>
          <w:sz w:val="20"/>
          <w:szCs w:val="20"/>
        </w:rPr>
      </w:pPr>
    </w:p>
    <w:p w:rsidR="0021312C" w:rsidRDefault="0021312C">
      <w:pPr>
        <w:spacing w:before="8" w:line="240" w:lineRule="exact"/>
        <w:rPr>
          <w:sz w:val="24"/>
          <w:szCs w:val="24"/>
        </w:rPr>
      </w:pPr>
    </w:p>
    <w:p w:rsidR="0021312C" w:rsidRDefault="008853B0">
      <w:pPr>
        <w:pStyle w:val="BodyText"/>
        <w:ind w:left="0" w:right="109"/>
        <w:jc w:val="right"/>
      </w:pPr>
      <w:r>
        <w:rPr>
          <w:w w:val="105"/>
        </w:rPr>
        <w:t>vii</w:t>
      </w:r>
    </w:p>
    <w:sectPr w:rsidR="0021312C" w:rsidSect="0021312C">
      <w:type w:val="continuous"/>
      <w:pgSz w:w="11906" w:h="16840"/>
      <w:pgMar w:top="1560" w:right="162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21312C"/>
    <w:rsid w:val="0021312C"/>
    <w:rsid w:val="00885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3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312C"/>
    <w:pPr>
      <w:ind w:left="11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21312C"/>
  </w:style>
  <w:style w:type="paragraph" w:customStyle="1" w:styleId="TableParagraph">
    <w:name w:val="Table Paragraph"/>
    <w:basedOn w:val="Normal"/>
    <w:uiPriority w:val="1"/>
    <w:qFormat/>
    <w:rsid w:val="0021312C"/>
  </w:style>
  <w:style w:type="paragraph" w:styleId="BalloonText">
    <w:name w:val="Balloon Text"/>
    <w:basedOn w:val="Normal"/>
    <w:link w:val="BalloonTextChar"/>
    <w:uiPriority w:val="99"/>
    <w:semiHidden/>
    <w:unhideWhenUsed/>
    <w:rsid w:val="008853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ITM-COMPUTER</cp:lastModifiedBy>
  <cp:revision>2</cp:revision>
  <dcterms:created xsi:type="dcterms:W3CDTF">2013-07-28T00:20:00Z</dcterms:created>
  <dcterms:modified xsi:type="dcterms:W3CDTF">2013-07-30T17:13:00Z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2013-07-28T00:00:00Z</vt:filetime>
  </property>
  <property fmtid="{D5CDD505-2E9C-101B-9397-08002B2CF9AE}" pid="3" name="LastSaved">
    <vt:filetime>2013-07-27T00:00:00Z</vt:filetime>
  </property>
</Properties>
</file>